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C6E2191" w:rsidR="006F0577" w:rsidRPr="00FF1E93" w:rsidRDefault="009404AC" w:rsidP="00091932">
      <w:pPr>
        <w:pStyle w:val="Titre2"/>
        <w:rPr>
          <w:rFonts w:ascii="Arial" w:hAnsi="Arial" w:cs="Arial"/>
          <w:lang w:val="fr-CA"/>
        </w:rPr>
      </w:pPr>
      <w:r w:rsidRPr="00FF1E93">
        <w:rPr>
          <w:rFonts w:ascii="Arial" w:hAnsi="Arial" w:cs="Arial"/>
          <w:lang w:val="fr-CA"/>
        </w:rPr>
        <w:t xml:space="preserve">Date </w:t>
      </w:r>
      <w:r w:rsidR="004263C1" w:rsidRPr="00FF1E93">
        <w:rPr>
          <w:rFonts w:ascii="Arial" w:hAnsi="Arial" w:cs="Arial"/>
          <w:lang w:val="fr-CA"/>
        </w:rPr>
        <w:t>d’envoi </w:t>
      </w:r>
      <w:r w:rsidRPr="00FF1E93">
        <w:rPr>
          <w:rFonts w:ascii="Arial" w:hAnsi="Arial" w:cs="Arial"/>
          <w:lang w:val="fr-CA"/>
        </w:rPr>
        <w:t>: 21</w:t>
      </w:r>
      <w:r w:rsidR="00BC0442" w:rsidRPr="00FF1E93">
        <w:rPr>
          <w:rFonts w:ascii="Arial" w:hAnsi="Arial" w:cs="Arial"/>
          <w:lang w:val="fr-CA"/>
        </w:rPr>
        <w:t> </w:t>
      </w:r>
      <w:r w:rsidRPr="00FF1E93">
        <w:rPr>
          <w:rFonts w:ascii="Arial" w:hAnsi="Arial" w:cs="Arial"/>
          <w:lang w:val="fr-CA"/>
        </w:rPr>
        <w:t>septembre</w:t>
      </w:r>
    </w:p>
    <w:p w14:paraId="0F0B887A" w14:textId="0EAE197D" w:rsidR="009404AC" w:rsidRPr="00FF1E93" w:rsidRDefault="009404AC" w:rsidP="00091932">
      <w:pPr>
        <w:pStyle w:val="Titre2"/>
        <w:rPr>
          <w:rFonts w:ascii="Arial" w:hAnsi="Arial" w:cs="Arial"/>
          <w:lang w:val="fr-CA"/>
        </w:rPr>
      </w:pPr>
      <w:r w:rsidRPr="00FF1E93">
        <w:rPr>
          <w:rFonts w:ascii="Arial" w:hAnsi="Arial" w:cs="Arial"/>
          <w:lang w:val="fr-CA"/>
        </w:rPr>
        <w:t xml:space="preserve">Partenaire : </w:t>
      </w:r>
      <w:proofErr w:type="spellStart"/>
      <w:r w:rsidRPr="00FF1E93">
        <w:rPr>
          <w:rFonts w:ascii="Arial" w:hAnsi="Arial" w:cs="Arial"/>
          <w:lang w:val="fr-CA"/>
        </w:rPr>
        <w:t>Advisor’s</w:t>
      </w:r>
      <w:proofErr w:type="spellEnd"/>
      <w:r w:rsidRPr="00FF1E93">
        <w:rPr>
          <w:rFonts w:ascii="Arial" w:hAnsi="Arial" w:cs="Arial"/>
          <w:lang w:val="fr-CA"/>
        </w:rPr>
        <w:t xml:space="preserve"> Edge (Anglais) + Équipe des ventes (Français)</w:t>
      </w:r>
    </w:p>
    <w:p w14:paraId="01C31B2F" w14:textId="77777777" w:rsidR="0093761A" w:rsidRPr="00FF1E93" w:rsidRDefault="0093761A" w:rsidP="0093761A">
      <w:pPr>
        <w:rPr>
          <w:rFonts w:ascii="Arial" w:hAnsi="Arial" w:cs="Arial"/>
          <w:lang w:val="fr-CA"/>
        </w:rPr>
      </w:pPr>
    </w:p>
    <w:p w14:paraId="7105F2E1" w14:textId="2D62B259" w:rsidR="0093761A" w:rsidRPr="00FF1E93" w:rsidRDefault="0093761A" w:rsidP="00AE703D">
      <w:pPr>
        <w:spacing w:after="40"/>
        <w:rPr>
          <w:rFonts w:ascii="Arial" w:hAnsi="Arial" w:cs="Arial"/>
          <w:b/>
          <w:bCs/>
          <w:lang w:val="en-CA"/>
        </w:rPr>
      </w:pPr>
      <w:proofErr w:type="gramStart"/>
      <w:r w:rsidRPr="00FF1E93">
        <w:rPr>
          <w:rFonts w:ascii="Arial" w:hAnsi="Arial" w:cs="Arial"/>
          <w:b/>
          <w:bCs/>
          <w:lang w:val="en-CA"/>
        </w:rPr>
        <w:t>Image</w:t>
      </w:r>
      <w:r w:rsidR="00B92A3F" w:rsidRPr="00FF1E93">
        <w:rPr>
          <w:rFonts w:ascii="Arial" w:hAnsi="Arial" w:cs="Arial"/>
          <w:b/>
          <w:bCs/>
          <w:lang w:val="en-CA"/>
        </w:rPr>
        <w:t> :</w:t>
      </w:r>
      <w:proofErr w:type="gramEnd"/>
      <w:r w:rsidR="00B92A3F" w:rsidRPr="00FF1E93">
        <w:rPr>
          <w:rFonts w:ascii="Arial" w:hAnsi="Arial" w:cs="Arial"/>
          <w:b/>
          <w:bCs/>
          <w:lang w:val="en-CA"/>
        </w:rPr>
        <w:t xml:space="preserve"> </w:t>
      </w:r>
    </w:p>
    <w:p w14:paraId="66779986" w14:textId="655E1DC6" w:rsidR="00C35988" w:rsidRPr="00FF1E93" w:rsidRDefault="00C35988" w:rsidP="00C35988">
      <w:pPr>
        <w:spacing w:after="40"/>
        <w:rPr>
          <w:rFonts w:ascii="Arial" w:eastAsia="Nunito Sans" w:hAnsi="Arial" w:cs="Arial"/>
          <w:b/>
          <w:bCs/>
          <w:iCs/>
          <w:sz w:val="20"/>
          <w:szCs w:val="20"/>
          <w:shd w:val="clear" w:color="auto" w:fill="B6D7A8"/>
          <w:lang w:val="fr-CA"/>
        </w:rPr>
      </w:pPr>
      <w:proofErr w:type="gramStart"/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>Tagline</w:t>
      </w:r>
      <w:r w:rsidR="00BC0442"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> :</w:t>
      </w:r>
      <w:proofErr w:type="gramEnd"/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 xml:space="preserve"> </w:t>
      </w:r>
      <w:r w:rsidR="00445841" w:rsidRPr="00FF1E93">
        <w:rPr>
          <w:rFonts w:ascii="Arial" w:eastAsia="Nunito Sans" w:hAnsi="Arial" w:cs="Arial"/>
          <w:b/>
          <w:bCs/>
          <w:iCs/>
          <w:sz w:val="20"/>
          <w:szCs w:val="20"/>
          <w:shd w:val="clear" w:color="auto" w:fill="B6D7A8"/>
          <w:lang w:val="en-CA"/>
        </w:rPr>
        <w:t>Celebrating 3 years of positive change</w:t>
      </w:r>
    </w:p>
    <w:p w14:paraId="15499A99" w14:textId="3C0F5D93" w:rsidR="00C35988" w:rsidRPr="00FF1E93" w:rsidRDefault="00C35988" w:rsidP="00C35988">
      <w:pPr>
        <w:spacing w:after="40"/>
        <w:rPr>
          <w:rFonts w:ascii="Arial" w:eastAsia="Nunito Sans" w:hAnsi="Arial" w:cs="Arial"/>
          <w:iCs/>
          <w:sz w:val="20"/>
          <w:szCs w:val="20"/>
          <w:shd w:val="clear" w:color="auto" w:fill="B6D7A8"/>
        </w:rPr>
      </w:pPr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>Sous</w:t>
      </w:r>
      <w:r w:rsidR="00BC0442"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>-</w:t>
      </w:r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>titre</w:t>
      </w:r>
      <w:r w:rsidR="00BC0442"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> </w:t>
      </w:r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 xml:space="preserve">: Desjardins SocieTerra Positive Change </w:t>
      </w:r>
      <w:proofErr w:type="spellStart"/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</w:rPr>
        <w:t>Fund</w:t>
      </w:r>
      <w:proofErr w:type="spellEnd"/>
    </w:p>
    <w:p w14:paraId="3E60C711" w14:textId="68F1A967" w:rsidR="00C35988" w:rsidRPr="00FF1E93" w:rsidRDefault="00566836" w:rsidP="00C35988">
      <w:pPr>
        <w:spacing w:after="40"/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</w:pPr>
      <w:r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>Button</w:t>
      </w:r>
      <w:r w:rsidR="00C35988"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 xml:space="preserve">: </w:t>
      </w:r>
      <w:r w:rsidR="00445841" w:rsidRPr="00FF1E93"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  <w:t>Learn more</w:t>
      </w:r>
    </w:p>
    <w:p w14:paraId="26EA0EA2" w14:textId="1AB7FA09" w:rsidR="00C35988" w:rsidRPr="00FF1E93" w:rsidRDefault="00C35988" w:rsidP="00C35988">
      <w:pPr>
        <w:spacing w:after="40"/>
        <w:rPr>
          <w:rFonts w:ascii="Arial" w:eastAsia="Nunito Sans" w:hAnsi="Arial" w:cs="Arial"/>
          <w:iCs/>
          <w:sz w:val="20"/>
          <w:szCs w:val="20"/>
          <w:shd w:val="clear" w:color="auto" w:fill="B6D7A8"/>
          <w:lang w:val="en-CA"/>
        </w:rPr>
      </w:pPr>
    </w:p>
    <w:p w14:paraId="2B4549BF" w14:textId="02155AC5" w:rsidR="00C35988" w:rsidRPr="00FF1E93" w:rsidRDefault="00C35988" w:rsidP="00322589">
      <w:pPr>
        <w:rPr>
          <w:rFonts w:ascii="Arial" w:hAnsi="Arial" w:cs="Arial"/>
          <w:b/>
          <w:sz w:val="20"/>
          <w:szCs w:val="20"/>
          <w:lang w:val="en-CA"/>
        </w:rPr>
      </w:pPr>
      <w:r w:rsidRPr="00FF1E93">
        <w:rPr>
          <w:rFonts w:ascii="Arial" w:hAnsi="Arial" w:cs="Arial"/>
          <w:b/>
          <w:sz w:val="20"/>
          <w:szCs w:val="20"/>
          <w:lang w:val="en-CA"/>
        </w:rPr>
        <w:t>Corp du courriel</w:t>
      </w:r>
    </w:p>
    <w:p w14:paraId="481499C4" w14:textId="2DC362CF" w:rsidR="001F60F9" w:rsidRPr="00FF1E93" w:rsidRDefault="001F60F9" w:rsidP="00445841">
      <w:pPr>
        <w:ind w:left="708"/>
        <w:rPr>
          <w:rFonts w:ascii="Arial" w:hAnsi="Arial" w:cs="Arial"/>
          <w:b/>
          <w:sz w:val="20"/>
          <w:szCs w:val="20"/>
          <w:lang w:val="en-CA"/>
        </w:rPr>
      </w:pPr>
      <w:r w:rsidRPr="00FF1E93">
        <w:rPr>
          <w:rFonts w:ascii="Arial" w:hAnsi="Arial" w:cs="Arial"/>
          <w:b/>
          <w:sz w:val="20"/>
          <w:szCs w:val="20"/>
          <w:lang w:val="en-CA"/>
        </w:rPr>
        <w:t>Subject line (41 to 64</w:t>
      </w:r>
      <w:r w:rsidR="00BC0442" w:rsidRPr="00FF1E93">
        <w:rPr>
          <w:rFonts w:ascii="Arial" w:hAnsi="Arial" w:cs="Arial"/>
          <w:b/>
          <w:sz w:val="20"/>
          <w:szCs w:val="20"/>
          <w:lang w:val="en-CA"/>
        </w:rPr>
        <w:t> </w:t>
      </w:r>
      <w:r w:rsidRPr="00FF1E93">
        <w:rPr>
          <w:rFonts w:ascii="Arial" w:hAnsi="Arial" w:cs="Arial"/>
          <w:b/>
          <w:sz w:val="20"/>
          <w:szCs w:val="20"/>
          <w:lang w:val="en-CA"/>
        </w:rPr>
        <w:t>characters):</w:t>
      </w:r>
      <w:r w:rsidR="00DE1BB3" w:rsidRPr="00FF1E93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445841" w:rsidRPr="00FF1E93">
        <w:rPr>
          <w:rFonts w:ascii="Arial" w:hAnsi="Arial" w:cs="Arial"/>
          <w:sz w:val="20"/>
          <w:szCs w:val="20"/>
          <w:lang w:val="en-CA"/>
        </w:rPr>
        <w:t>3 years of meaningful impact</w:t>
      </w:r>
      <w:r w:rsidR="00445841" w:rsidRPr="00FF1E93">
        <w:rPr>
          <w:rFonts w:ascii="Arial" w:hAnsi="Arial" w:cs="Arial"/>
          <w:b/>
          <w:sz w:val="20"/>
          <w:szCs w:val="20"/>
          <w:lang w:val="en-CA"/>
        </w:rPr>
        <w:t xml:space="preserve"> - </w:t>
      </w:r>
      <w:r w:rsidR="00DE1BB3" w:rsidRPr="00FF1E93">
        <w:rPr>
          <w:rFonts w:ascii="Arial" w:hAnsi="Arial" w:cs="Arial"/>
          <w:sz w:val="20"/>
          <w:szCs w:val="20"/>
          <w:lang w:val="en-CA"/>
        </w:rPr>
        <w:t xml:space="preserve">Desjardins </w:t>
      </w:r>
      <w:r w:rsidR="001D4F28" w:rsidRPr="00FF1E93">
        <w:rPr>
          <w:rFonts w:ascii="Arial" w:hAnsi="Arial" w:cs="Arial"/>
          <w:sz w:val="20"/>
          <w:szCs w:val="20"/>
          <w:lang w:val="en-CA"/>
        </w:rPr>
        <w:t xml:space="preserve">SocieTerra </w:t>
      </w:r>
      <w:r w:rsidR="00DE1BB3" w:rsidRPr="00FF1E93">
        <w:rPr>
          <w:rFonts w:ascii="Arial" w:hAnsi="Arial" w:cs="Arial"/>
          <w:sz w:val="20"/>
          <w:szCs w:val="20"/>
          <w:lang w:val="en-CA"/>
        </w:rPr>
        <w:t>Positive Change Fund</w:t>
      </w:r>
    </w:p>
    <w:p w14:paraId="485AF941" w14:textId="6F8072A4" w:rsidR="001F60F9" w:rsidRPr="00FF1E93" w:rsidRDefault="001F60F9" w:rsidP="00DE0DE7">
      <w:pPr>
        <w:ind w:left="708"/>
        <w:rPr>
          <w:rFonts w:ascii="Arial" w:hAnsi="Arial" w:cs="Arial"/>
          <w:b/>
          <w:sz w:val="20"/>
          <w:szCs w:val="20"/>
          <w:lang w:val="en-CA"/>
        </w:rPr>
      </w:pPr>
      <w:r w:rsidRPr="00FF1E93">
        <w:rPr>
          <w:rFonts w:ascii="Arial" w:hAnsi="Arial" w:cs="Arial"/>
          <w:b/>
          <w:sz w:val="20"/>
          <w:szCs w:val="20"/>
          <w:lang w:val="en-CA"/>
        </w:rPr>
        <w:t>Pre-</w:t>
      </w:r>
      <w:r w:rsidR="007F420F" w:rsidRPr="00FF1E93">
        <w:rPr>
          <w:rFonts w:ascii="Arial" w:hAnsi="Arial" w:cs="Arial"/>
          <w:b/>
          <w:sz w:val="20"/>
          <w:szCs w:val="20"/>
          <w:lang w:val="en-CA"/>
        </w:rPr>
        <w:t>h</w:t>
      </w:r>
      <w:r w:rsidRPr="00FF1E93">
        <w:rPr>
          <w:rFonts w:ascii="Arial" w:hAnsi="Arial" w:cs="Arial"/>
          <w:b/>
          <w:sz w:val="20"/>
          <w:szCs w:val="20"/>
          <w:lang w:val="en-CA"/>
        </w:rPr>
        <w:t>eader (41 to 64</w:t>
      </w:r>
      <w:r w:rsidR="00BC0442" w:rsidRPr="00FF1E93">
        <w:rPr>
          <w:rFonts w:ascii="Arial" w:hAnsi="Arial" w:cs="Arial"/>
          <w:b/>
          <w:sz w:val="20"/>
          <w:szCs w:val="20"/>
          <w:lang w:val="en-CA"/>
        </w:rPr>
        <w:t> </w:t>
      </w:r>
      <w:r w:rsidRPr="00FF1E93">
        <w:rPr>
          <w:rFonts w:ascii="Arial" w:hAnsi="Arial" w:cs="Arial"/>
          <w:b/>
          <w:sz w:val="20"/>
          <w:szCs w:val="20"/>
          <w:lang w:val="en-CA"/>
        </w:rPr>
        <w:t>characters):</w:t>
      </w:r>
      <w:r w:rsidR="0072069C" w:rsidRPr="00FF1E93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8E499F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>Mak</w:t>
      </w:r>
      <w:r w:rsidR="001D4F28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>e</w:t>
      </w:r>
      <w:r w:rsidR="008E499F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 xml:space="preserve"> a difference by offering more than financial returns</w:t>
      </w:r>
    </w:p>
    <w:p w14:paraId="79873B72" w14:textId="72DFB54B" w:rsidR="00630DDF" w:rsidRPr="00FF1E93" w:rsidRDefault="00630DDF" w:rsidP="00DE0DE7">
      <w:pPr>
        <w:ind w:firstLine="708"/>
        <w:rPr>
          <w:rFonts w:ascii="Arial" w:hAnsi="Arial" w:cs="Arial"/>
          <w:b/>
          <w:sz w:val="20"/>
          <w:szCs w:val="20"/>
          <w:lang w:val="en-CA"/>
        </w:rPr>
      </w:pPr>
      <w:r w:rsidRPr="00FF1E93">
        <w:rPr>
          <w:rFonts w:ascii="Arial" w:hAnsi="Arial" w:cs="Arial"/>
          <w:b/>
          <w:sz w:val="20"/>
          <w:szCs w:val="20"/>
          <w:lang w:val="en-CA"/>
        </w:rPr>
        <w:t xml:space="preserve">Body </w:t>
      </w:r>
      <w:r w:rsidR="007F420F" w:rsidRPr="00FF1E93">
        <w:rPr>
          <w:rFonts w:ascii="Arial" w:hAnsi="Arial" w:cs="Arial"/>
          <w:b/>
          <w:sz w:val="20"/>
          <w:szCs w:val="20"/>
          <w:lang w:val="en-CA"/>
        </w:rPr>
        <w:t>t</w:t>
      </w:r>
      <w:r w:rsidRPr="00FF1E93">
        <w:rPr>
          <w:rFonts w:ascii="Arial" w:hAnsi="Arial" w:cs="Arial"/>
          <w:b/>
          <w:sz w:val="20"/>
          <w:szCs w:val="20"/>
          <w:lang w:val="en-CA"/>
        </w:rPr>
        <w:t>ext:</w:t>
      </w:r>
    </w:p>
    <w:p w14:paraId="4EFE3286" w14:textId="4A24BDF0" w:rsidR="00B94069" w:rsidRPr="00FF1E93" w:rsidRDefault="00371CBC" w:rsidP="00BA53AD">
      <w:pPr>
        <w:ind w:left="1416"/>
        <w:rPr>
          <w:rFonts w:ascii="Arial" w:hAnsi="Arial" w:cs="Arial"/>
          <w:sz w:val="20"/>
          <w:szCs w:val="20"/>
          <w:lang w:val="en-CA"/>
        </w:rPr>
      </w:pPr>
      <w:r w:rsidRPr="00FF1E93">
        <w:rPr>
          <w:rStyle w:val="normaltextrun"/>
          <w:rFonts w:ascii="Arial" w:hAnsi="Arial" w:cs="Arial"/>
          <w:color w:val="000000"/>
          <w:lang w:val="en-CA"/>
        </w:rPr>
        <w:t xml:space="preserve">75% of people interested in </w:t>
      </w:r>
      <w:r w:rsidR="00265BFB" w:rsidRPr="00FF1E93">
        <w:rPr>
          <w:rStyle w:val="normaltextrun"/>
          <w:rFonts w:ascii="Arial" w:hAnsi="Arial" w:cs="Arial"/>
          <w:color w:val="000000"/>
          <w:lang w:val="en-CA"/>
        </w:rPr>
        <w:t>responsible investment (</w:t>
      </w:r>
      <w:r w:rsidRPr="00FF1E93">
        <w:rPr>
          <w:rStyle w:val="normaltextrun"/>
          <w:rFonts w:ascii="Arial" w:hAnsi="Arial" w:cs="Arial"/>
          <w:color w:val="000000"/>
          <w:lang w:val="en-CA"/>
        </w:rPr>
        <w:t>RI</w:t>
      </w:r>
      <w:r w:rsidR="00265BFB" w:rsidRPr="00FF1E93">
        <w:rPr>
          <w:rStyle w:val="normaltextrun"/>
          <w:rFonts w:ascii="Arial" w:hAnsi="Arial" w:cs="Arial"/>
          <w:color w:val="000000"/>
          <w:lang w:val="en-CA"/>
        </w:rPr>
        <w:t>)</w:t>
      </w:r>
      <w:r w:rsidRPr="00FF1E93">
        <w:rPr>
          <w:rStyle w:val="normaltextrun"/>
          <w:rFonts w:ascii="Arial" w:hAnsi="Arial" w:cs="Arial"/>
          <w:color w:val="000000"/>
          <w:lang w:val="en-CA"/>
        </w:rPr>
        <w:t xml:space="preserve"> want to see</w:t>
      </w:r>
      <w:r w:rsidR="00BC0442" w:rsidRPr="00FF1E93">
        <w:rPr>
          <w:rStyle w:val="normaltextrun"/>
          <w:rFonts w:ascii="Arial" w:hAnsi="Arial" w:cs="Arial"/>
          <w:color w:val="000000"/>
          <w:lang w:val="en-CA"/>
        </w:rPr>
        <w:t xml:space="preserve"> </w:t>
      </w:r>
      <w:r w:rsidRPr="00FF1E93">
        <w:rPr>
          <w:rStyle w:val="normaltextrun"/>
          <w:rFonts w:ascii="Arial" w:hAnsi="Arial" w:cs="Arial"/>
          <w:color w:val="000000"/>
          <w:lang w:val="en-CA"/>
        </w:rPr>
        <w:t>their investments generate</w:t>
      </w:r>
      <w:r w:rsidR="00BC0442" w:rsidRPr="00FF1E93">
        <w:rPr>
          <w:rStyle w:val="normaltextrun"/>
          <w:rFonts w:ascii="Arial" w:hAnsi="Arial" w:cs="Arial"/>
          <w:color w:val="000000"/>
          <w:lang w:val="en-CA"/>
        </w:rPr>
        <w:t xml:space="preserve"> a </w:t>
      </w:r>
      <w:r w:rsidRPr="00FF1E93">
        <w:rPr>
          <w:rStyle w:val="normaltextrun"/>
          <w:rFonts w:ascii="Arial" w:hAnsi="Arial" w:cs="Arial"/>
          <w:color w:val="000000"/>
          <w:lang w:val="en-CA"/>
        </w:rPr>
        <w:t>positive impact</w:t>
      </w:r>
      <w:r w:rsidR="00D667F5" w:rsidRPr="00FF1E93">
        <w:rPr>
          <w:rStyle w:val="Appelnotedebasdep"/>
          <w:rFonts w:ascii="Arial" w:hAnsi="Arial" w:cs="Arial"/>
          <w:color w:val="000000"/>
          <w:lang w:val="en-CA"/>
        </w:rPr>
        <w:footnoteReference w:id="2"/>
      </w:r>
      <w:r w:rsidR="00DC6979" w:rsidRPr="00FF1E93">
        <w:rPr>
          <w:rStyle w:val="normaltextrun"/>
          <w:rFonts w:ascii="Arial" w:hAnsi="Arial" w:cs="Arial"/>
          <w:color w:val="000000"/>
          <w:lang w:val="en-CA"/>
        </w:rPr>
        <w:t>. T</w:t>
      </w:r>
      <w:r w:rsidR="00265BFB" w:rsidRPr="00FF1E93">
        <w:rPr>
          <w:rStyle w:val="normaltextrun"/>
          <w:rFonts w:ascii="Arial" w:hAnsi="Arial" w:cs="Arial"/>
          <w:color w:val="000000"/>
          <w:lang w:val="en-CA"/>
        </w:rPr>
        <w:t>he</w:t>
      </w:r>
      <w:r w:rsidR="00970D94" w:rsidRPr="00FF1E93">
        <w:rPr>
          <w:rStyle w:val="normaltextrun"/>
          <w:rFonts w:ascii="Arial" w:hAnsi="Arial" w:cs="Arial"/>
          <w:color w:val="000000"/>
          <w:lang w:val="en-CA"/>
        </w:rPr>
        <w:t xml:space="preserve"> </w:t>
      </w:r>
      <w:r w:rsidR="00BA53AD" w:rsidRPr="00FF1E93">
        <w:rPr>
          <w:rFonts w:ascii="Arial" w:hAnsi="Arial" w:cs="Arial"/>
          <w:color w:val="538135" w:themeColor="accent6" w:themeShade="BF"/>
          <w:sz w:val="20"/>
          <w:szCs w:val="20"/>
          <w:u w:val="single"/>
          <w:lang w:val="en-CA"/>
        </w:rPr>
        <w:t xml:space="preserve">Desjardins </w:t>
      </w:r>
      <w:proofErr w:type="spellStart"/>
      <w:r w:rsidR="00265BFB" w:rsidRPr="00FF1E93">
        <w:rPr>
          <w:rFonts w:ascii="Arial" w:hAnsi="Arial" w:cs="Arial"/>
          <w:color w:val="538135" w:themeColor="accent6" w:themeShade="BF"/>
          <w:sz w:val="20"/>
          <w:szCs w:val="20"/>
          <w:u w:val="single"/>
          <w:lang w:val="en-CA"/>
        </w:rPr>
        <w:t>Societerra</w:t>
      </w:r>
      <w:proofErr w:type="spellEnd"/>
      <w:r w:rsidR="00265BFB" w:rsidRPr="00FF1E93">
        <w:rPr>
          <w:rFonts w:ascii="Arial" w:hAnsi="Arial" w:cs="Arial"/>
          <w:color w:val="538135" w:themeColor="accent6" w:themeShade="BF"/>
          <w:sz w:val="20"/>
          <w:szCs w:val="20"/>
          <w:u w:val="single"/>
          <w:lang w:val="en-CA"/>
        </w:rPr>
        <w:t xml:space="preserve"> </w:t>
      </w:r>
      <w:r w:rsidR="00AE1C8F" w:rsidRPr="00FF1E93">
        <w:rPr>
          <w:rFonts w:ascii="Arial" w:hAnsi="Arial" w:cs="Arial"/>
          <w:color w:val="538135" w:themeColor="accent6" w:themeShade="BF"/>
          <w:sz w:val="20"/>
          <w:szCs w:val="20"/>
          <w:u w:val="single"/>
          <w:lang w:val="en-CA"/>
        </w:rPr>
        <w:t>Positive Change Fund</w:t>
      </w:r>
      <w:r w:rsidR="00AE1C8F" w:rsidRPr="00FF1E93">
        <w:rPr>
          <w:rFonts w:ascii="Arial" w:hAnsi="Arial" w:cs="Arial"/>
          <w:sz w:val="20"/>
          <w:szCs w:val="20"/>
          <w:lang w:val="en-CA"/>
        </w:rPr>
        <w:t xml:space="preserve"> </w:t>
      </w:r>
      <w:r w:rsidR="00CE037B" w:rsidRPr="00FF1E93">
        <w:rPr>
          <w:rFonts w:ascii="Arial" w:hAnsi="Arial" w:cs="Arial"/>
          <w:sz w:val="20"/>
          <w:szCs w:val="20"/>
          <w:lang w:val="en-CA"/>
        </w:rPr>
        <w:t>may be th</w:t>
      </w:r>
      <w:r w:rsidR="00AE1C8F" w:rsidRPr="00FF1E93">
        <w:rPr>
          <w:rFonts w:ascii="Arial" w:hAnsi="Arial" w:cs="Arial"/>
          <w:sz w:val="20"/>
          <w:szCs w:val="20"/>
          <w:lang w:val="en-CA"/>
        </w:rPr>
        <w:t>e answer</w:t>
      </w:r>
      <w:r w:rsidR="00F47AD8" w:rsidRPr="00FF1E93">
        <w:rPr>
          <w:rFonts w:ascii="Arial" w:hAnsi="Arial" w:cs="Arial"/>
          <w:sz w:val="20"/>
          <w:szCs w:val="20"/>
          <w:lang w:val="en-CA"/>
        </w:rPr>
        <w:t>.</w:t>
      </w:r>
    </w:p>
    <w:p w14:paraId="6680294A" w14:textId="3F8E5AF7" w:rsidR="004062E5" w:rsidRPr="00FF1E93" w:rsidRDefault="004062E5" w:rsidP="00BA53AD">
      <w:pPr>
        <w:ind w:left="1416"/>
        <w:rPr>
          <w:rFonts w:ascii="Arial" w:hAnsi="Arial" w:cs="Arial"/>
          <w:sz w:val="20"/>
          <w:szCs w:val="20"/>
          <w:lang w:val="en-CA"/>
        </w:rPr>
      </w:pPr>
      <w:r w:rsidRPr="00FF1E93">
        <w:rPr>
          <w:rFonts w:ascii="Arial" w:hAnsi="Arial" w:cs="Arial"/>
          <w:sz w:val="20"/>
          <w:szCs w:val="20"/>
          <w:lang w:val="en-CA"/>
        </w:rPr>
        <w:t>Celebrating its 3</w:t>
      </w:r>
      <w:r w:rsidR="00C62E95" w:rsidRPr="00FF1E93">
        <w:rPr>
          <w:rFonts w:ascii="Arial" w:hAnsi="Arial" w:cs="Arial"/>
          <w:sz w:val="20"/>
          <w:szCs w:val="20"/>
          <w:lang w:val="en-CA"/>
        </w:rPr>
        <w:t>-</w:t>
      </w:r>
      <w:r w:rsidRPr="00FF1E93">
        <w:rPr>
          <w:rFonts w:ascii="Arial" w:hAnsi="Arial" w:cs="Arial"/>
          <w:sz w:val="20"/>
          <w:szCs w:val="20"/>
          <w:lang w:val="en-CA"/>
        </w:rPr>
        <w:t xml:space="preserve">year anniversary, </w:t>
      </w:r>
      <w:r w:rsidR="00A512AD" w:rsidRPr="00FF1E93">
        <w:rPr>
          <w:rFonts w:ascii="Arial" w:hAnsi="Arial" w:cs="Arial"/>
          <w:sz w:val="20"/>
          <w:szCs w:val="20"/>
          <w:lang w:val="en-CA"/>
        </w:rPr>
        <w:t>this fund has a</w:t>
      </w:r>
      <w:r w:rsidR="00445841" w:rsidRPr="00FF1E93">
        <w:rPr>
          <w:rFonts w:ascii="Arial" w:hAnsi="Arial" w:cs="Arial"/>
          <w:sz w:val="20"/>
          <w:szCs w:val="20"/>
          <w:lang w:val="en-CA"/>
        </w:rPr>
        <w:t xml:space="preserve"> return since inception of </w:t>
      </w:r>
      <w:r w:rsidR="00AF4963" w:rsidRPr="00FF1E93">
        <w:rPr>
          <w:rFonts w:ascii="Arial" w:hAnsi="Arial" w:cs="Arial"/>
          <w:b/>
          <w:bCs/>
          <w:sz w:val="20"/>
          <w:szCs w:val="20"/>
          <w:lang w:val="en-CA"/>
        </w:rPr>
        <w:t>34.95%</w:t>
      </w:r>
      <w:r w:rsidR="00FB16F8" w:rsidRPr="00FF1E93">
        <w:rPr>
          <w:rFonts w:ascii="Arial" w:hAnsi="Arial" w:cs="Arial"/>
          <w:color w:val="383838"/>
          <w:sz w:val="21"/>
          <w:szCs w:val="21"/>
          <w:shd w:val="clear" w:color="auto" w:fill="FFFFFF"/>
          <w:lang w:val="en-CA"/>
        </w:rPr>
        <w:t>since its inception on September 5</w:t>
      </w:r>
      <w:r w:rsidR="00FB16F8" w:rsidRPr="00FF1E93">
        <w:rPr>
          <w:rFonts w:ascii="Arial" w:hAnsi="Arial" w:cs="Arial"/>
          <w:color w:val="383838"/>
          <w:sz w:val="18"/>
          <w:szCs w:val="18"/>
          <w:shd w:val="clear" w:color="auto" w:fill="FFFFFF"/>
          <w:vertAlign w:val="superscript"/>
          <w:lang w:val="en-CA"/>
        </w:rPr>
        <w:t>th</w:t>
      </w:r>
      <w:r w:rsidR="00FB16F8" w:rsidRPr="00FF1E93">
        <w:rPr>
          <w:rFonts w:ascii="Arial" w:hAnsi="Arial" w:cs="Arial"/>
          <w:color w:val="383838"/>
          <w:sz w:val="21"/>
          <w:szCs w:val="21"/>
          <w:shd w:val="clear" w:color="auto" w:fill="FFFFFF"/>
          <w:lang w:val="en-CA"/>
        </w:rPr>
        <w:t>, 2018.</w:t>
      </w:r>
      <w:r w:rsidR="00A512AD" w:rsidRPr="00FF1E93">
        <w:rPr>
          <w:rStyle w:val="Appelnotedebasdep"/>
          <w:rFonts w:ascii="Arial" w:hAnsi="Arial" w:cs="Arial"/>
          <w:b/>
          <w:bCs/>
          <w:sz w:val="20"/>
          <w:szCs w:val="20"/>
          <w:lang w:val="en-CA"/>
        </w:rPr>
        <w:footnoteReference w:id="3"/>
      </w:r>
      <w:r w:rsidR="00A512AD" w:rsidRPr="00FF1E93">
        <w:rPr>
          <w:rFonts w:ascii="Arial" w:hAnsi="Arial" w:cs="Arial"/>
          <w:b/>
          <w:bCs/>
          <w:sz w:val="20"/>
          <w:szCs w:val="20"/>
          <w:lang w:val="en-CA"/>
        </w:rPr>
        <w:t>.</w:t>
      </w:r>
      <w:r w:rsidR="00E0251F" w:rsidRPr="00FF1E93">
        <w:rPr>
          <w:rFonts w:ascii="Arial" w:hAnsi="Arial" w:cs="Arial"/>
          <w:bCs/>
          <w:sz w:val="20"/>
          <w:szCs w:val="20"/>
          <w:lang w:val="en-CA"/>
        </w:rPr>
        <w:t xml:space="preserve"> </w:t>
      </w:r>
      <w:r w:rsidR="00A6374F" w:rsidRPr="00FF1E93">
        <w:rPr>
          <w:rFonts w:ascii="Arial" w:hAnsi="Arial" w:cs="Arial"/>
          <w:bCs/>
          <w:sz w:val="20"/>
          <w:szCs w:val="20"/>
          <w:lang w:val="en-CA"/>
        </w:rPr>
        <w:t>It</w:t>
      </w:r>
      <w:r w:rsidR="00A6374F" w:rsidRPr="00FF1E93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  <w:r w:rsidR="00445841" w:rsidRPr="00FF1E93">
        <w:rPr>
          <w:rFonts w:ascii="Arial" w:hAnsi="Arial" w:cs="Arial"/>
          <w:b/>
          <w:bCs/>
          <w:sz w:val="20"/>
          <w:szCs w:val="20"/>
          <w:lang w:val="en-CA"/>
        </w:rPr>
        <w:t>has</w:t>
      </w:r>
      <w:r w:rsidR="00E1713F" w:rsidRPr="00FF1E93">
        <w:rPr>
          <w:rFonts w:ascii="Arial" w:hAnsi="Arial" w:cs="Arial"/>
          <w:sz w:val="20"/>
          <w:szCs w:val="20"/>
          <w:lang w:val="en-CA"/>
        </w:rPr>
        <w:t xml:space="preserve"> </w:t>
      </w:r>
      <w:r w:rsidRPr="00FF1E93">
        <w:rPr>
          <w:rFonts w:ascii="Arial" w:hAnsi="Arial" w:cs="Arial"/>
          <w:sz w:val="20"/>
          <w:szCs w:val="20"/>
          <w:lang w:val="en-CA"/>
        </w:rPr>
        <w:t xml:space="preserve">already made its mark in </w:t>
      </w:r>
      <w:r w:rsidR="00265BFB" w:rsidRPr="00FF1E93">
        <w:rPr>
          <w:rFonts w:ascii="Arial" w:hAnsi="Arial" w:cs="Arial"/>
          <w:sz w:val="20"/>
          <w:szCs w:val="20"/>
          <w:lang w:val="en-CA"/>
        </w:rPr>
        <w:t>RI</w:t>
      </w:r>
      <w:r w:rsidR="006012B2" w:rsidRPr="00FF1E93">
        <w:rPr>
          <w:rFonts w:ascii="Arial" w:hAnsi="Arial" w:cs="Arial"/>
          <w:sz w:val="20"/>
          <w:szCs w:val="20"/>
          <w:lang w:val="en-CA"/>
        </w:rPr>
        <w:t>: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904121" w:rsidRPr="00FF1E93" w14:paraId="0E9E5BFB" w14:textId="77777777" w:rsidTr="00AE703D">
        <w:tc>
          <w:tcPr>
            <w:tcW w:w="10065" w:type="dxa"/>
            <w:shd w:val="clear" w:color="auto" w:fill="FFFFFF"/>
            <w:vAlign w:val="center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5"/>
            </w:tblGrid>
            <w:tr w:rsidR="00904121" w:rsidRPr="00FF1E93" w14:paraId="022BDBBE" w14:textId="77777777" w:rsidTr="00AE703D">
              <w:tc>
                <w:tcPr>
                  <w:tcW w:w="9000" w:type="dxa"/>
                  <w:vAlign w:val="center"/>
                  <w:hideMark/>
                </w:tcPr>
                <w:tbl>
                  <w:tblPr>
                    <w:tblW w:w="8811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4"/>
                    <w:gridCol w:w="4277"/>
                  </w:tblGrid>
                  <w:tr w:rsidR="00904121" w:rsidRPr="00FF1E93" w14:paraId="1530F453" w14:textId="77777777" w:rsidTr="00AE703D">
                    <w:trPr>
                      <w:jc w:val="center"/>
                    </w:trPr>
                    <w:tc>
                      <w:tcPr>
                        <w:tcW w:w="2573" w:type="pct"/>
                      </w:tcPr>
                      <w:p w14:paraId="50E8D020" w14:textId="2D6CF1CE" w:rsidR="00904121" w:rsidRPr="00FF1E93" w:rsidRDefault="00F16D5F" w:rsidP="00AE703D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</w:pP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Avoided 4,532</w:t>
                        </w:r>
                        <w:r w:rsidR="00BC0442"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 </w:t>
                        </w: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tons of CO</w:t>
                        </w: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shd w:val="clear" w:color="auto" w:fill="FFFFFF"/>
                            <w:vertAlign w:val="subscript"/>
                            <w:lang w:val="en-CA"/>
                          </w:rPr>
                          <w:t>2</w:t>
                        </w: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 xml:space="preserve"> emissions, </w:t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the equivalent of the CO</w:t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vertAlign w:val="subscript"/>
                            <w:lang w:val="en-CA"/>
                          </w:rPr>
                          <w:t>2</w:t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 xml:space="preserve"> emissions produced by 1,133</w:t>
                        </w:r>
                        <w:r w:rsidR="00BC0442"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 </w:t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cars in one year</w:t>
                        </w:r>
                        <w:r w:rsidRPr="00FF1E93">
                          <w:rPr>
                            <w:rStyle w:val="Appelnotedebasdep"/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footnoteReference w:id="4"/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shd w:val="clear" w:color="auto" w:fill="FFFFFF"/>
                            <w:lang w:val="en-CA"/>
                          </w:rPr>
                          <w:t>.</w:t>
                        </w:r>
                      </w:p>
                    </w:tc>
                    <w:tc>
                      <w:tcPr>
                        <w:tcW w:w="2427" w:type="pct"/>
                        <w:hideMark/>
                      </w:tcPr>
                      <w:p w14:paraId="52F526A1" w14:textId="478531F8" w:rsidR="00904121" w:rsidRPr="00FF1E93" w:rsidRDefault="00904121" w:rsidP="00AE703D">
                        <w:pPr>
                          <w:spacing w:line="276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lang w:val="en-CA"/>
                          </w:rPr>
                          <w:t>Saved 3.4</w:t>
                        </w:r>
                        <w:r w:rsidR="00BC0442"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lang w:val="en-CA"/>
                          </w:rPr>
                          <w:t> </w:t>
                        </w:r>
                        <w:r w:rsidRPr="00FF1E93">
                          <w:rPr>
                            <w:rFonts w:ascii="Arial" w:hAnsi="Arial" w:cs="Arial"/>
                            <w:b/>
                            <w:color w:val="538135" w:themeColor="accent6" w:themeShade="BF"/>
                            <w:sz w:val="20"/>
                            <w:szCs w:val="20"/>
                            <w:lang w:val="en-CA"/>
                          </w:rPr>
                          <w:t>million litres of water</w:t>
                        </w:r>
                        <w:r w:rsidRPr="00FF1E93">
                          <w:rPr>
                            <w:rFonts w:ascii="Arial" w:hAnsi="Arial" w:cs="Arial"/>
                            <w:color w:val="538135" w:themeColor="accent6" w:themeShade="BF"/>
                            <w:sz w:val="20"/>
                            <w:szCs w:val="20"/>
                            <w:lang w:val="en-CA"/>
                          </w:rPr>
                          <w:t xml:space="preserve">, </w:t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lang w:val="en-CA"/>
                          </w:rPr>
                          <w:t>the equivalent of three to four Olympic-sized swimming pools</w:t>
                        </w:r>
                        <w:r w:rsidRPr="00FF1E93">
                          <w:rPr>
                            <w:rStyle w:val="Appelnotedebasdep"/>
                            <w:rFonts w:ascii="Arial" w:hAnsi="Arial" w:cs="Arial"/>
                            <w:color w:val="383838"/>
                            <w:sz w:val="20"/>
                            <w:szCs w:val="20"/>
                            <w:lang w:val="en-CA"/>
                          </w:rPr>
                          <w:footnoteReference w:id="5"/>
                        </w:r>
                        <w:r w:rsidRPr="00FF1E93">
                          <w:rPr>
                            <w:rFonts w:ascii="Arial" w:hAnsi="Arial" w:cs="Arial"/>
                            <w:color w:val="383838"/>
                            <w:sz w:val="20"/>
                            <w:szCs w:val="20"/>
                            <w:lang w:val="en-CA"/>
                          </w:rPr>
                          <w:t>.</w:t>
                        </w:r>
                      </w:p>
                    </w:tc>
                  </w:tr>
                </w:tbl>
                <w:p w14:paraId="1219C875" w14:textId="77777777" w:rsidR="00904121" w:rsidRPr="00FF1E93" w:rsidRDefault="00904121" w:rsidP="00AE703D">
                  <w:pPr>
                    <w:spacing w:line="276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CA"/>
                    </w:rPr>
                  </w:pPr>
                </w:p>
              </w:tc>
            </w:tr>
          </w:tbl>
          <w:p w14:paraId="6799B414" w14:textId="77777777" w:rsidR="00904121" w:rsidRPr="00FF1E93" w:rsidRDefault="00904121" w:rsidP="00AE703D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</w:tr>
    </w:tbl>
    <w:p w14:paraId="4C9DE91F" w14:textId="71AB9787" w:rsidR="00D52871" w:rsidRPr="00FF1E93" w:rsidRDefault="00E1713F" w:rsidP="00392D10">
      <w:pPr>
        <w:pStyle w:val="NormalWeb"/>
        <w:shd w:val="clear" w:color="auto" w:fill="FFFFFF"/>
        <w:ind w:left="1416"/>
        <w:rPr>
          <w:rFonts w:ascii="Arial" w:hAnsi="Arial" w:cs="Arial"/>
          <w:color w:val="383838"/>
          <w:sz w:val="20"/>
          <w:szCs w:val="20"/>
          <w:lang w:val="en-CA"/>
        </w:rPr>
      </w:pPr>
      <w:r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lastRenderedPageBreak/>
        <w:t>H</w:t>
      </w:r>
      <w:r w:rsidR="008F7355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>elp your clients invest with purpose</w:t>
      </w:r>
      <w:r w:rsidR="00F540A4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 xml:space="preserve">. </w:t>
      </w:r>
      <w:r w:rsidR="00FD5585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 xml:space="preserve">Consider </w:t>
      </w:r>
      <w:r w:rsidR="00712B30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>adding the Desjardins SocieTerra Positive Change Fund</w:t>
      </w:r>
      <w:r w:rsidR="00A00054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 xml:space="preserve"> to </w:t>
      </w:r>
      <w:r w:rsidR="00E571BA" w:rsidRPr="00FF1E9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CA"/>
        </w:rPr>
        <w:t>their portfolios.</w:t>
      </w:r>
    </w:p>
    <w:p w14:paraId="081E0817" w14:textId="2288D727" w:rsidR="00D52871" w:rsidRPr="00FF1E93" w:rsidRDefault="00D52871" w:rsidP="005A5923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Arial" w:hAnsi="Arial" w:cs="Arial"/>
          <w:sz w:val="18"/>
          <w:szCs w:val="18"/>
          <w:lang w:val="en-CA"/>
        </w:rPr>
      </w:pPr>
      <w:r w:rsidRPr="00FF1E93">
        <w:rPr>
          <w:rFonts w:ascii="Arial" w:hAnsi="Arial" w:cs="Arial"/>
          <w:b/>
          <w:lang w:val="en-CA"/>
        </w:rPr>
        <w:t>CTA</w:t>
      </w:r>
      <w:r w:rsidRPr="00FF1E93">
        <w:rPr>
          <w:rFonts w:ascii="Arial" w:hAnsi="Arial" w:cs="Arial"/>
          <w:lang w:val="en-CA"/>
        </w:rPr>
        <w:t xml:space="preserve">: </w:t>
      </w:r>
      <w:r w:rsidR="00F24B45" w:rsidRPr="00FF1E93">
        <w:rPr>
          <w:rFonts w:ascii="Arial" w:hAnsi="Arial" w:cs="Arial"/>
        </w:rPr>
        <w:fldChar w:fldCharType="begin"/>
      </w:r>
      <w:r w:rsidR="00F24B45" w:rsidRPr="00FF1E93">
        <w:rPr>
          <w:rFonts w:ascii="Arial" w:hAnsi="Arial" w:cs="Arial"/>
          <w:rPrChange w:id="14" w:author="Sabrina Ramtani" w:date="2021-09-14T08:28:00Z">
            <w:rPr/>
          </w:rPrChange>
        </w:rPr>
        <w:instrText xml:space="preserve"> HYPERLINK "https://www.fondsdesjardins.com/funds/societerra-positive-change/index.jsp" </w:instrText>
      </w:r>
      <w:r w:rsidR="00F24B45" w:rsidRPr="00FF1E93">
        <w:rPr>
          <w:rFonts w:ascii="Arial" w:hAnsi="Arial" w:cs="Arial"/>
        </w:rPr>
        <w:fldChar w:fldCharType="separate"/>
      </w:r>
      <w:r w:rsidR="00496F98" w:rsidRPr="00FF1E93">
        <w:rPr>
          <w:rStyle w:val="Lienhypertexte"/>
          <w:rFonts w:ascii="Arial" w:hAnsi="Arial" w:cs="Arial"/>
          <w:b/>
          <w:bCs/>
          <w:lang w:val="en-CA"/>
        </w:rPr>
        <w:t>Tell me more</w:t>
      </w:r>
      <w:r w:rsidR="00F24B45" w:rsidRPr="00FF1E93">
        <w:rPr>
          <w:rStyle w:val="Lienhypertexte"/>
          <w:rFonts w:ascii="Arial" w:hAnsi="Arial" w:cs="Arial"/>
          <w:b/>
          <w:bCs/>
          <w:lang w:val="en-CA"/>
        </w:rPr>
        <w:fldChar w:fldCharType="end"/>
      </w:r>
    </w:p>
    <w:p w14:paraId="032906A4" w14:textId="77777777" w:rsidR="00D52871" w:rsidRPr="00FF1E93" w:rsidRDefault="00D52871" w:rsidP="00D528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CA"/>
        </w:rPr>
      </w:pPr>
      <w:r w:rsidRPr="00FF1E93">
        <w:rPr>
          <w:rStyle w:val="eop"/>
          <w:rFonts w:ascii="Arial" w:hAnsi="Arial" w:cs="Arial"/>
          <w:sz w:val="22"/>
          <w:szCs w:val="22"/>
          <w:lang w:val="en-CA"/>
        </w:rPr>
        <w:t> </w:t>
      </w:r>
    </w:p>
    <w:p w14:paraId="1D88E825" w14:textId="6611926B" w:rsidR="00D52871" w:rsidRPr="00FF1E93" w:rsidRDefault="00C35988">
      <w:pPr>
        <w:rPr>
          <w:rFonts w:ascii="Arial" w:hAnsi="Arial" w:cs="Arial"/>
          <w:b/>
          <w:sz w:val="20"/>
          <w:szCs w:val="20"/>
          <w:lang w:val="en-CA"/>
        </w:rPr>
      </w:pPr>
      <w:r w:rsidRPr="00FF1E93">
        <w:rPr>
          <w:rFonts w:ascii="Arial" w:hAnsi="Arial" w:cs="Arial"/>
          <w:b/>
          <w:sz w:val="20"/>
          <w:szCs w:val="20"/>
          <w:lang w:val="en-CA"/>
        </w:rPr>
        <w:t>Legal note</w:t>
      </w:r>
      <w:r w:rsidR="009972B4" w:rsidRPr="00FF1E93">
        <w:rPr>
          <w:rFonts w:ascii="Arial" w:hAnsi="Arial" w:cs="Arial"/>
          <w:b/>
          <w:sz w:val="20"/>
          <w:szCs w:val="20"/>
          <w:lang w:val="en-CA"/>
        </w:rPr>
        <w:t>:</w:t>
      </w:r>
    </w:p>
    <w:p w14:paraId="49C8A7C5" w14:textId="77777777" w:rsidR="00FD0AEF" w:rsidRPr="00FF1E93" w:rsidRDefault="00FD0AEF" w:rsidP="009972B4">
      <w:pPr>
        <w:rPr>
          <w:rFonts w:ascii="Arial" w:hAnsi="Arial" w:cs="Arial"/>
          <w:bCs/>
          <w:sz w:val="20"/>
          <w:szCs w:val="20"/>
          <w:lang w:val="en-CA"/>
          <w:rPrChange w:id="15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</w:pPr>
    </w:p>
    <w:p w14:paraId="16511485" w14:textId="057DE50C" w:rsidR="009972B4" w:rsidRPr="00FF1E93" w:rsidRDefault="009972B4" w:rsidP="009972B4">
      <w:pPr>
        <w:rPr>
          <w:rFonts w:ascii="Arial" w:hAnsi="Arial" w:cs="Arial"/>
          <w:bCs/>
          <w:sz w:val="20"/>
          <w:szCs w:val="20"/>
          <w:lang w:val="en-CA"/>
          <w:rPrChange w:id="16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</w:pPr>
      <w:r w:rsidRPr="00FF1E93">
        <w:rPr>
          <w:rFonts w:ascii="Arial" w:hAnsi="Arial" w:cs="Arial"/>
          <w:bCs/>
          <w:sz w:val="20"/>
          <w:szCs w:val="20"/>
          <w:lang w:val="en-CA"/>
          <w:rPrChange w:id="17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>The indicated rates of return are the historical annual compounded total returns as of August</w:t>
      </w:r>
      <w:r w:rsidR="00BC0442" w:rsidRPr="00FF1E93">
        <w:rPr>
          <w:rFonts w:ascii="Arial" w:hAnsi="Arial" w:cs="Arial"/>
          <w:bCs/>
          <w:sz w:val="20"/>
          <w:szCs w:val="20"/>
          <w:lang w:val="en-CA"/>
          <w:rPrChange w:id="18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> </w:t>
      </w:r>
      <w:r w:rsidRPr="00FF1E93">
        <w:rPr>
          <w:rFonts w:ascii="Arial" w:hAnsi="Arial" w:cs="Arial"/>
          <w:bCs/>
          <w:sz w:val="20"/>
          <w:szCs w:val="20"/>
          <w:lang w:val="en-CA"/>
          <w:rPrChange w:id="19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 xml:space="preserve">31, </w:t>
      </w:r>
      <w:proofErr w:type="gramStart"/>
      <w:r w:rsidRPr="00FF1E93">
        <w:rPr>
          <w:rFonts w:ascii="Arial" w:hAnsi="Arial" w:cs="Arial"/>
          <w:bCs/>
          <w:sz w:val="20"/>
          <w:szCs w:val="20"/>
          <w:lang w:val="en-CA"/>
          <w:rPrChange w:id="20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>2021</w:t>
      </w:r>
      <w:proofErr w:type="gramEnd"/>
      <w:r w:rsidRPr="00FF1E93">
        <w:rPr>
          <w:rFonts w:ascii="Arial" w:hAnsi="Arial" w:cs="Arial"/>
          <w:bCs/>
          <w:sz w:val="20"/>
          <w:szCs w:val="20"/>
          <w:lang w:val="en-CA"/>
          <w:rPrChange w:id="21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 xml:space="preserve"> including changes in securities value and reinvestment of all distributions and do not consider sales, redemption, distribution or other optional charges, or income taxes payable by any security</w:t>
      </w:r>
      <w:r w:rsidR="009B0D10" w:rsidRPr="00FF1E93">
        <w:rPr>
          <w:rFonts w:ascii="Arial" w:hAnsi="Arial" w:cs="Arial"/>
          <w:bCs/>
          <w:sz w:val="20"/>
          <w:szCs w:val="20"/>
          <w:lang w:val="en-CA"/>
          <w:rPrChange w:id="22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 xml:space="preserve"> </w:t>
      </w:r>
      <w:r w:rsidRPr="00FF1E93">
        <w:rPr>
          <w:rFonts w:ascii="Arial" w:hAnsi="Arial" w:cs="Arial"/>
          <w:bCs/>
          <w:sz w:val="20"/>
          <w:szCs w:val="20"/>
          <w:lang w:val="en-CA"/>
          <w:rPrChange w:id="23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  <w:t>holder, that would have reduced returns.</w:t>
      </w:r>
    </w:p>
    <w:p w14:paraId="7D9E1FF3" w14:textId="363C9B59" w:rsidR="005144E6" w:rsidRPr="00FF1E93" w:rsidRDefault="005144E6" w:rsidP="009972B4">
      <w:pPr>
        <w:rPr>
          <w:rFonts w:ascii="Arial" w:hAnsi="Arial" w:cs="Arial"/>
          <w:bCs/>
          <w:sz w:val="20"/>
          <w:szCs w:val="20"/>
          <w:lang w:val="en-CA"/>
          <w:rPrChange w:id="24" w:author="Sabrina Ramtani" w:date="2021-09-14T08:28:00Z">
            <w:rPr>
              <w:rFonts w:ascii="Arial" w:hAnsi="Arial" w:cs="Arial"/>
              <w:bCs/>
              <w:sz w:val="20"/>
              <w:szCs w:val="20"/>
              <w:lang w:val="en-CA"/>
            </w:rPr>
          </w:rPrChange>
        </w:rPr>
      </w:pPr>
    </w:p>
    <w:p w14:paraId="4E20871D" w14:textId="6E9D33C1" w:rsidR="005144E6" w:rsidRPr="00FF1E93" w:rsidRDefault="005144E6" w:rsidP="009972B4">
      <w:pPr>
        <w:rPr>
          <w:rFonts w:ascii="Arial" w:hAnsi="Arial" w:cs="Arial"/>
          <w:bCs/>
          <w:sz w:val="20"/>
          <w:szCs w:val="20"/>
          <w:lang w:val="en-CA"/>
        </w:rPr>
      </w:pPr>
      <w:r w:rsidRPr="00FF1E93">
        <w:rPr>
          <w:rFonts w:ascii="Arial" w:hAnsi="Arial" w:cs="Arial"/>
          <w:sz w:val="20"/>
          <w:szCs w:val="20"/>
          <w:shd w:val="clear" w:color="auto" w:fill="FFFFFF"/>
          <w:rPrChange w:id="2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The Desjardins Funds are not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2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guaranteed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2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,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2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their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2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value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3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fluctuates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3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3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frequently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3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, and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3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their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3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3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past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3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performance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3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3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not indicative of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4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their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4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future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4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returns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4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. The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4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indicated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4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rates of return are the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4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historical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4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4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annual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4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5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compounded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5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total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5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returns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5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of the date of the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5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present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5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document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5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including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5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changes in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5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securities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5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value and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6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reinvestment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6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of all distributions and do not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6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consider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6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sales,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6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redemption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6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, distribution or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6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other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6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6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optional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6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charges, or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7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income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7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taxes payable by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7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any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7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7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securityholder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7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7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that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7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7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would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7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have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8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reduced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8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8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returns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8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. Commissions,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8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trailing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8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commissions, management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8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fees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8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and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8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expenses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8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all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9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may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9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9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be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9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9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associated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9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9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with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9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9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mutual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9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0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fund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0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0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investments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0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.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0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Please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0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06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read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07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the prospectus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08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before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09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10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investing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11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. The Desjardins Funds are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12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offered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13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by </w:t>
      </w:r>
      <w:proofErr w:type="spellStart"/>
      <w:r w:rsidRPr="00FF1E93">
        <w:rPr>
          <w:rFonts w:ascii="Arial" w:hAnsi="Arial" w:cs="Arial"/>
          <w:sz w:val="20"/>
          <w:szCs w:val="20"/>
          <w:shd w:val="clear" w:color="auto" w:fill="FFFFFF"/>
          <w:rPrChange w:id="114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>registered</w:t>
      </w:r>
      <w:proofErr w:type="spellEnd"/>
      <w:r w:rsidRPr="00FF1E93">
        <w:rPr>
          <w:rFonts w:ascii="Arial" w:hAnsi="Arial" w:cs="Arial"/>
          <w:sz w:val="20"/>
          <w:szCs w:val="20"/>
          <w:shd w:val="clear" w:color="auto" w:fill="FFFFFF"/>
          <w:rPrChange w:id="115" w:author="Sabrina Ramtani" w:date="2021-09-14T08:28:00Z">
            <w:rPr>
              <w:rFonts w:ascii="Arial" w:hAnsi="Arial" w:cs="Arial"/>
              <w:sz w:val="20"/>
              <w:szCs w:val="20"/>
              <w:shd w:val="clear" w:color="auto" w:fill="FFFFFF"/>
            </w:rPr>
          </w:rPrChange>
        </w:rPr>
        <w:t xml:space="preserve"> dealers.</w:t>
      </w:r>
    </w:p>
    <w:p w14:paraId="6A91A777" w14:textId="77777777" w:rsidR="001F60F9" w:rsidRPr="00FF1E93" w:rsidRDefault="001F60F9">
      <w:pPr>
        <w:rPr>
          <w:rFonts w:ascii="Arial" w:hAnsi="Arial" w:cs="Arial"/>
          <w:lang w:val="en-CA"/>
          <w:rPrChange w:id="116" w:author="Sabrina Ramtani" w:date="2021-09-14T08:28:00Z">
            <w:rPr>
              <w:lang w:val="en-CA"/>
            </w:rPr>
          </w:rPrChange>
        </w:rPr>
      </w:pPr>
    </w:p>
    <w:sectPr w:rsidR="001F60F9" w:rsidRPr="00FF1E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566D" w14:textId="77777777" w:rsidR="00F24B45" w:rsidRDefault="00F24B45" w:rsidP="00BF771F">
      <w:pPr>
        <w:spacing w:after="0" w:line="240" w:lineRule="auto"/>
      </w:pPr>
      <w:r>
        <w:separator/>
      </w:r>
    </w:p>
  </w:endnote>
  <w:endnote w:type="continuationSeparator" w:id="0">
    <w:p w14:paraId="68203770" w14:textId="77777777" w:rsidR="00F24B45" w:rsidRDefault="00F24B45" w:rsidP="00BF771F">
      <w:pPr>
        <w:spacing w:after="0" w:line="240" w:lineRule="auto"/>
      </w:pPr>
      <w:r>
        <w:continuationSeparator/>
      </w:r>
    </w:p>
  </w:endnote>
  <w:endnote w:type="continuationNotice" w:id="1">
    <w:p w14:paraId="735A7637" w14:textId="77777777" w:rsidR="00F24B45" w:rsidRDefault="00F24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D46D" w14:textId="77777777" w:rsidR="00F24B45" w:rsidRDefault="00F24B45" w:rsidP="00BF771F">
      <w:pPr>
        <w:spacing w:after="0" w:line="240" w:lineRule="auto"/>
      </w:pPr>
      <w:r>
        <w:separator/>
      </w:r>
    </w:p>
  </w:footnote>
  <w:footnote w:type="continuationSeparator" w:id="0">
    <w:p w14:paraId="5C84B8B1" w14:textId="77777777" w:rsidR="00F24B45" w:rsidRDefault="00F24B45" w:rsidP="00BF771F">
      <w:pPr>
        <w:spacing w:after="0" w:line="240" w:lineRule="auto"/>
      </w:pPr>
      <w:r>
        <w:continuationSeparator/>
      </w:r>
    </w:p>
  </w:footnote>
  <w:footnote w:type="continuationNotice" w:id="1">
    <w:p w14:paraId="3D38BA60" w14:textId="77777777" w:rsidR="00F24B45" w:rsidRDefault="00F24B45">
      <w:pPr>
        <w:spacing w:after="0" w:line="240" w:lineRule="auto"/>
      </w:pPr>
    </w:p>
  </w:footnote>
  <w:footnote w:id="2">
    <w:p w14:paraId="43A921F7" w14:textId="77777777" w:rsidR="00FF1E93" w:rsidRPr="00FF1E93" w:rsidRDefault="00D667F5" w:rsidP="00FF1E93">
      <w:pPr>
        <w:autoSpaceDE w:val="0"/>
        <w:autoSpaceDN w:val="0"/>
        <w:adjustRightInd w:val="0"/>
        <w:snapToGrid w:val="0"/>
        <w:spacing w:after="0" w:line="240" w:lineRule="auto"/>
        <w:rPr>
          <w:ins w:id="0" w:author="Sabrina Ramtani" w:date="2021-09-14T08:27:00Z"/>
          <w:rFonts w:ascii="Arial" w:eastAsia="Times New Roman" w:hAnsi="Arial" w:cs="Arial"/>
          <w:color w:val="000000"/>
          <w:lang w:val="x-none"/>
        </w:rPr>
      </w:pPr>
      <w:r w:rsidRPr="00FF1E93">
        <w:rPr>
          <w:rStyle w:val="Appelnotedebasdep"/>
          <w:rFonts w:ascii="Arial" w:hAnsi="Arial" w:cs="Arial"/>
        </w:rPr>
        <w:footnoteRef/>
      </w:r>
      <w:r w:rsidRPr="00FF1E93">
        <w:rPr>
          <w:rFonts w:ascii="Arial" w:hAnsi="Arial" w:cs="Arial"/>
        </w:rPr>
        <w:t xml:space="preserve"> </w:t>
      </w:r>
    </w:p>
    <w:p w14:paraId="1A2D832A" w14:textId="7504D370" w:rsidR="00FF1E93" w:rsidRPr="00FF1E93" w:rsidRDefault="00FF1E93" w:rsidP="00FF1E93">
      <w:pPr>
        <w:autoSpaceDE w:val="0"/>
        <w:autoSpaceDN w:val="0"/>
        <w:adjustRightInd w:val="0"/>
        <w:snapToGrid w:val="0"/>
        <w:spacing w:after="0" w:line="240" w:lineRule="auto"/>
        <w:rPr>
          <w:ins w:id="1" w:author="Sabrina Ramtani" w:date="2021-09-14T08:27:00Z"/>
          <w:rFonts w:ascii="Arial" w:eastAsia="Times New Roman" w:hAnsi="Arial" w:cs="Arial"/>
          <w:color w:val="000000"/>
          <w:lang w:val="x-none"/>
        </w:rPr>
      </w:pPr>
      <w:ins w:id="2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>Source: Desjardins SOM</w:t>
        </w:r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Investor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Web Survey,</w:t>
        </w:r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held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from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November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25</w:t>
        </w:r>
      </w:ins>
      <w:ins w:id="3" w:author="Sabrina Ramtani" w:date="2021-09-14T08:28:00Z"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</w:ins>
      <w:ins w:id="4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>to December 14, 2020</w:t>
        </w:r>
      </w:ins>
      <w:ins w:id="5" w:author="Sabrina Ramtani" w:date="2021-09-14T08:28:00Z"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</w:ins>
      <w:proofErr w:type="spellStart"/>
      <w:ins w:id="6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>with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2,864 Canadian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respondents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>.</w:t>
        </w:r>
      </w:ins>
    </w:p>
    <w:p w14:paraId="09328683" w14:textId="4988D278" w:rsidR="00FF1E93" w:rsidRPr="00FF1E93" w:rsidRDefault="00FF1E93" w:rsidP="00FF1E93">
      <w:pPr>
        <w:autoSpaceDE w:val="0"/>
        <w:autoSpaceDN w:val="0"/>
        <w:adjustRightInd w:val="0"/>
        <w:snapToGrid w:val="0"/>
        <w:spacing w:after="0" w:line="240" w:lineRule="auto"/>
        <w:rPr>
          <w:ins w:id="7" w:author="Sabrina Ramtani" w:date="2021-09-14T08:27:00Z"/>
          <w:rFonts w:ascii="Arial" w:eastAsia="Times New Roman" w:hAnsi="Arial" w:cs="Arial"/>
          <w:color w:val="000000"/>
          <w:lang w:val="x-none"/>
        </w:rPr>
      </w:pPr>
      <w:ins w:id="8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The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margin</w:t>
        </w:r>
      </w:ins>
      <w:proofErr w:type="spellEnd"/>
      <w:ins w:id="9" w:author="Sabrina Ramtani" w:date="2021-09-14T08:28:00Z"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</w:ins>
      <w:ins w:id="10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of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error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</w:t>
        </w:r>
        <w:proofErr w:type="spellStart"/>
        <w:r w:rsidRPr="00FF1E93">
          <w:rPr>
            <w:rFonts w:ascii="Arial" w:eastAsia="Times New Roman" w:hAnsi="Arial" w:cs="Arial"/>
            <w:color w:val="000000"/>
            <w:lang w:val="x-none"/>
          </w:rPr>
          <w:t>is</w:t>
        </w:r>
        <w:proofErr w:type="spellEnd"/>
        <w:r w:rsidRPr="00FF1E93">
          <w:rPr>
            <w:rFonts w:ascii="Arial" w:eastAsia="Times New Roman" w:hAnsi="Arial" w:cs="Arial"/>
            <w:color w:val="000000"/>
            <w:lang w:val="x-none"/>
          </w:rPr>
          <w:t xml:space="preserve"> ±2,5 %. 19</w:t>
        </w:r>
      </w:ins>
      <w:ins w:id="11" w:author="Sabrina Ramtani" w:date="2021-09-14T08:28:00Z">
        <w:r w:rsidRPr="00FF1E93">
          <w:rPr>
            <w:rFonts w:ascii="Arial" w:eastAsia="Times New Roman" w:hAnsi="Arial" w:cs="Arial"/>
            <w:color w:val="000000"/>
            <w:lang w:val="fr-CA"/>
          </w:rPr>
          <w:t xml:space="preserve"> </w:t>
        </w:r>
      </w:ins>
      <w:ins w:id="12" w:author="Sabrina Ramtani" w:date="2021-09-14T08:27:00Z">
        <w:r w:rsidRPr="00FF1E93">
          <w:rPr>
            <w:rFonts w:ascii="Arial" w:eastAsia="Times New Roman" w:hAnsi="Arial" w:cs="Arial"/>
            <w:color w:val="000000"/>
            <w:lang w:val="x-none"/>
          </w:rPr>
          <w:t>times out of 20.</w:t>
        </w:r>
      </w:ins>
    </w:p>
    <w:p w14:paraId="7A51A572" w14:textId="725F0E01" w:rsidR="00D667F5" w:rsidRPr="00FF1E93" w:rsidRDefault="00D667F5">
      <w:pPr>
        <w:pStyle w:val="Notedebasdepage"/>
        <w:rPr>
          <w:rFonts w:ascii="Arial" w:hAnsi="Arial" w:cs="Arial"/>
          <w:sz w:val="22"/>
          <w:szCs w:val="22"/>
          <w:lang w:val="en-CA"/>
        </w:rPr>
      </w:pPr>
      <w:del w:id="13" w:author="Sabrina Ramtani" w:date="2021-09-14T08:27:00Z">
        <w:r w:rsidRPr="00FF1E93" w:rsidDel="00FF1E93">
          <w:rPr>
            <w:rFonts w:ascii="Arial" w:hAnsi="Arial" w:cs="Arial"/>
            <w:sz w:val="22"/>
            <w:szCs w:val="22"/>
          </w:rPr>
          <w:delText xml:space="preserve">Source: </w:delText>
        </w:r>
        <w:r w:rsidR="00EF675C" w:rsidRPr="00FF1E93" w:rsidDel="00FF1E93">
          <w:rPr>
            <w:rFonts w:ascii="Arial" w:hAnsi="Arial" w:cs="Arial"/>
            <w:i/>
            <w:iCs/>
            <w:sz w:val="22"/>
            <w:szCs w:val="22"/>
          </w:rPr>
          <w:delText>Étude</w:delText>
        </w:r>
        <w:r w:rsidR="00BC0442" w:rsidRPr="00FF1E93" w:rsidDel="00FF1E93">
          <w:rPr>
            <w:rFonts w:ascii="Arial" w:hAnsi="Arial" w:cs="Arial"/>
            <w:i/>
            <w:iCs/>
            <w:sz w:val="22"/>
            <w:szCs w:val="22"/>
          </w:rPr>
          <w:delText> </w:delText>
        </w:r>
        <w:r w:rsidRPr="00FF1E93" w:rsidDel="00FF1E93">
          <w:rPr>
            <w:rFonts w:ascii="Arial" w:hAnsi="Arial" w:cs="Arial"/>
            <w:i/>
            <w:iCs/>
            <w:sz w:val="22"/>
            <w:szCs w:val="22"/>
          </w:rPr>
          <w:delText>2020 sur l’investissement responsable auprès des Canadiens</w:delText>
        </w:r>
        <w:r w:rsidRPr="00FF1E93" w:rsidDel="00FF1E93">
          <w:rPr>
            <w:rFonts w:ascii="Arial" w:hAnsi="Arial" w:cs="Arial"/>
            <w:sz w:val="22"/>
            <w:szCs w:val="22"/>
          </w:rPr>
          <w:delText xml:space="preserve">. 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Som. January</w:delText>
        </w:r>
        <w:r w:rsidR="00BC0442" w:rsidRPr="00FF1E93" w:rsidDel="00FF1E93">
          <w:rPr>
            <w:rFonts w:ascii="Arial" w:hAnsi="Arial" w:cs="Arial"/>
            <w:sz w:val="22"/>
            <w:szCs w:val="22"/>
            <w:lang w:val="en-CA"/>
          </w:rPr>
          <w:delText> 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2021. Samples of 2</w:delText>
        </w:r>
        <w:r w:rsidR="00BC0442" w:rsidRPr="00FF1E93" w:rsidDel="00FF1E93">
          <w:rPr>
            <w:rFonts w:ascii="Arial" w:hAnsi="Arial" w:cs="Arial"/>
            <w:sz w:val="22"/>
            <w:szCs w:val="22"/>
            <w:lang w:val="en-CA"/>
          </w:rPr>
          <w:delText>,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864</w:delText>
        </w:r>
        <w:r w:rsidR="00BC0442" w:rsidRPr="00FF1E93" w:rsidDel="00FF1E93">
          <w:rPr>
            <w:rFonts w:ascii="Arial" w:hAnsi="Arial" w:cs="Arial"/>
            <w:sz w:val="22"/>
            <w:szCs w:val="22"/>
            <w:lang w:val="en-CA"/>
          </w:rPr>
          <w:delText> 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respondents between November</w:delText>
        </w:r>
        <w:r w:rsidR="00BC0442" w:rsidRPr="00FF1E93" w:rsidDel="00FF1E93">
          <w:rPr>
            <w:rFonts w:ascii="Arial" w:hAnsi="Arial" w:cs="Arial"/>
            <w:sz w:val="22"/>
            <w:szCs w:val="22"/>
            <w:lang w:val="en-CA"/>
          </w:rPr>
          <w:delText> 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25 and December</w:delText>
        </w:r>
        <w:r w:rsidR="00BC0442" w:rsidRPr="00FF1E93" w:rsidDel="00FF1E93">
          <w:rPr>
            <w:rFonts w:ascii="Arial" w:hAnsi="Arial" w:cs="Arial"/>
            <w:sz w:val="22"/>
            <w:szCs w:val="22"/>
            <w:lang w:val="en-CA"/>
          </w:rPr>
          <w:delText> </w:delText>
        </w:r>
        <w:r w:rsidRPr="00FF1E93" w:rsidDel="00FF1E93">
          <w:rPr>
            <w:rFonts w:ascii="Arial" w:hAnsi="Arial" w:cs="Arial"/>
            <w:sz w:val="22"/>
            <w:szCs w:val="22"/>
            <w:lang w:val="en-CA"/>
          </w:rPr>
          <w:delText>14, 2020. Margin of error 19/20</w:delText>
        </w:r>
      </w:del>
    </w:p>
  </w:footnote>
  <w:footnote w:id="3">
    <w:p w14:paraId="1DA23989" w14:textId="76D1A548" w:rsidR="00A512AD" w:rsidRPr="00FF1E93" w:rsidRDefault="00A512AD" w:rsidP="00A512AD">
      <w:pPr>
        <w:pStyle w:val="Notedebasdepage"/>
        <w:rPr>
          <w:rFonts w:ascii="Arial" w:hAnsi="Arial" w:cs="Arial"/>
          <w:sz w:val="22"/>
          <w:szCs w:val="22"/>
          <w:lang w:val="fr-CA"/>
        </w:rPr>
      </w:pPr>
      <w:r w:rsidRPr="00FF1E93">
        <w:rPr>
          <w:rStyle w:val="Appelnotedebasdep"/>
          <w:rFonts w:ascii="Arial" w:hAnsi="Arial" w:cs="Arial"/>
          <w:sz w:val="22"/>
          <w:szCs w:val="22"/>
        </w:rPr>
        <w:footnoteRef/>
      </w:r>
      <w:r w:rsidRPr="00FF1E9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2CA2" w:rsidRPr="00FF1E93">
        <w:rPr>
          <w:rFonts w:ascii="Arial" w:hAnsi="Arial" w:cs="Arial"/>
          <w:sz w:val="22"/>
          <w:szCs w:val="22"/>
          <w:lang w:val="fr-CA"/>
        </w:rPr>
        <w:t>Annualized</w:t>
      </w:r>
      <w:proofErr w:type="spellEnd"/>
      <w:r w:rsidR="00302CA2" w:rsidRPr="00FF1E93">
        <w:rPr>
          <w:rFonts w:ascii="Arial" w:hAnsi="Arial" w:cs="Arial"/>
          <w:sz w:val="22"/>
          <w:szCs w:val="22"/>
          <w:lang w:val="fr-CA"/>
        </w:rPr>
        <w:t xml:space="preserve"> performance as at </w:t>
      </w:r>
      <w:proofErr w:type="spellStart"/>
      <w:r w:rsidR="00302CA2" w:rsidRPr="00FF1E93">
        <w:rPr>
          <w:rFonts w:ascii="Arial" w:hAnsi="Arial" w:cs="Arial"/>
          <w:sz w:val="22"/>
          <w:szCs w:val="22"/>
          <w:lang w:val="fr-CA"/>
        </w:rPr>
        <w:t>Aug</w:t>
      </w:r>
      <w:proofErr w:type="spellEnd"/>
      <w:r w:rsidR="00302CA2" w:rsidRPr="00FF1E93">
        <w:rPr>
          <w:rFonts w:ascii="Arial" w:hAnsi="Arial" w:cs="Arial"/>
          <w:sz w:val="22"/>
          <w:szCs w:val="22"/>
          <w:lang w:val="fr-CA"/>
        </w:rPr>
        <w:t xml:space="preserve"> 31, 2021.</w:t>
      </w:r>
    </w:p>
  </w:footnote>
  <w:footnote w:id="4">
    <w:p w14:paraId="1877FE7A" w14:textId="4D2915DC" w:rsidR="00F16D5F" w:rsidRPr="00FF1E93" w:rsidRDefault="00F16D5F" w:rsidP="00F16D5F">
      <w:pPr>
        <w:pStyle w:val="Notedebasdepage"/>
        <w:rPr>
          <w:rFonts w:ascii="Arial" w:hAnsi="Arial" w:cs="Arial"/>
          <w:color w:val="383838"/>
          <w:sz w:val="22"/>
          <w:szCs w:val="22"/>
          <w:shd w:val="clear" w:color="auto" w:fill="FFFFFF"/>
          <w:lang w:val="en-CA"/>
        </w:rPr>
      </w:pPr>
      <w:r w:rsidRPr="00FF1E93">
        <w:rPr>
          <w:rStyle w:val="Appelnotedebasdep"/>
          <w:rFonts w:ascii="Arial" w:hAnsi="Arial" w:cs="Arial"/>
          <w:sz w:val="22"/>
          <w:szCs w:val="22"/>
        </w:rPr>
        <w:footnoteRef/>
      </w:r>
      <w:r w:rsidRPr="00FF1E93">
        <w:rPr>
          <w:rFonts w:ascii="Arial" w:hAnsi="Arial" w:cs="Arial"/>
          <w:sz w:val="22"/>
          <w:szCs w:val="22"/>
          <w:lang w:val="en-CA"/>
        </w:rPr>
        <w:t xml:space="preserve"> </w:t>
      </w:r>
      <w:hyperlink r:id="rId1" w:tgtFrame="_blank" w:history="1"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Learn more about calculating the CO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vertAlign w:val="subscript"/>
            <w:lang w:val="en-CA"/>
          </w:rPr>
          <w:t>2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 xml:space="preserve"> emissions of a car with annual kilometrage of 20,000</w:t>
        </w:r>
        <w:r w:rsidR="00BC0442"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 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km</w:t>
        </w:r>
      </w:hyperlink>
      <w:r w:rsidRPr="00FF1E93">
        <w:rPr>
          <w:rFonts w:ascii="Arial" w:hAnsi="Arial" w:cs="Arial"/>
          <w:color w:val="383838"/>
          <w:sz w:val="22"/>
          <w:szCs w:val="22"/>
          <w:shd w:val="clear" w:color="auto" w:fill="FFFFFF"/>
          <w:lang w:val="en-CA"/>
        </w:rPr>
        <w:t> </w:t>
      </w:r>
    </w:p>
    <w:p w14:paraId="4E6A3B80" w14:textId="77777777" w:rsidR="00F16D5F" w:rsidRPr="00FF1E93" w:rsidRDefault="00F16D5F" w:rsidP="00F16D5F">
      <w:pPr>
        <w:pStyle w:val="Notedebasdepage"/>
        <w:rPr>
          <w:rFonts w:ascii="Arial" w:hAnsi="Arial" w:cs="Arial"/>
          <w:sz w:val="22"/>
          <w:szCs w:val="22"/>
          <w:lang w:val="en-CA"/>
        </w:rPr>
      </w:pPr>
    </w:p>
  </w:footnote>
  <w:footnote w:id="5">
    <w:p w14:paraId="2BFAB69B" w14:textId="11694D42" w:rsidR="00904121" w:rsidRPr="00FF1E93" w:rsidRDefault="00904121" w:rsidP="00904121">
      <w:pPr>
        <w:pStyle w:val="Notedebasdepage"/>
        <w:rPr>
          <w:rStyle w:val="Lienhypertexte"/>
          <w:rFonts w:ascii="Arial" w:hAnsi="Arial" w:cs="Arial"/>
          <w:color w:val="007944"/>
          <w:sz w:val="22"/>
          <w:szCs w:val="22"/>
          <w:shd w:val="clear" w:color="auto" w:fill="FFFFFF"/>
          <w:lang w:val="en-CA"/>
        </w:rPr>
      </w:pPr>
      <w:r w:rsidRPr="00FF1E93">
        <w:rPr>
          <w:rStyle w:val="Appelnotedebasdep"/>
          <w:rFonts w:ascii="Arial" w:hAnsi="Arial" w:cs="Arial"/>
          <w:sz w:val="22"/>
          <w:szCs w:val="22"/>
        </w:rPr>
        <w:footnoteRef/>
      </w:r>
      <w:r w:rsidRPr="00FF1E93">
        <w:rPr>
          <w:rFonts w:ascii="Arial" w:hAnsi="Arial" w:cs="Arial"/>
          <w:sz w:val="22"/>
          <w:szCs w:val="22"/>
          <w:lang w:val="en-CA"/>
        </w:rPr>
        <w:t xml:space="preserve"> </w:t>
      </w:r>
      <w:hyperlink r:id="rId2" w:tgtFrame="_blank" w:history="1"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Learn more about the size of an Olympic pool (3,750</w:t>
        </w:r>
        <w:r w:rsidR="00BC0442"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 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m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vertAlign w:val="superscript"/>
            <w:lang w:val="en-CA"/>
          </w:rPr>
          <w:t>3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 xml:space="preserve"> or 3.75</w:t>
        </w:r>
        <w:r w:rsidR="00BC0442"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 </w:t>
        </w:r>
        <w:r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megalitres)</w:t>
        </w:r>
        <w:r w:rsidR="009B0D10" w:rsidRPr="00FF1E93">
          <w:rPr>
            <w:rStyle w:val="Lienhypertexte"/>
            <w:rFonts w:ascii="Arial" w:hAnsi="Arial" w:cs="Arial"/>
            <w:color w:val="007944"/>
            <w:sz w:val="22"/>
            <w:szCs w:val="22"/>
            <w:shd w:val="clear" w:color="auto" w:fill="FFFFFF"/>
            <w:lang w:val="en-CA"/>
          </w:rPr>
          <w:t>.</w:t>
        </w:r>
      </w:hyperlink>
    </w:p>
    <w:p w14:paraId="0FC5A0A4" w14:textId="2BB067E1" w:rsidR="005144E6" w:rsidRPr="00FF1E93" w:rsidRDefault="005144E6" w:rsidP="00904121">
      <w:pPr>
        <w:pStyle w:val="Notedebasdepage"/>
        <w:rPr>
          <w:rStyle w:val="Lienhypertexte"/>
          <w:rFonts w:ascii="Arial" w:hAnsi="Arial" w:cs="Arial"/>
          <w:color w:val="007944"/>
          <w:sz w:val="22"/>
          <w:szCs w:val="22"/>
          <w:shd w:val="clear" w:color="auto" w:fill="FFFFFF"/>
          <w:lang w:val="en-CA"/>
        </w:rPr>
      </w:pPr>
    </w:p>
    <w:p w14:paraId="298DF456" w14:textId="5DE261B5" w:rsidR="005144E6" w:rsidRPr="00B75A65" w:rsidRDefault="005144E6" w:rsidP="00904121">
      <w:pPr>
        <w:pStyle w:val="Notedebasdepage"/>
        <w:rPr>
          <w:lang w:val="en-CA"/>
        </w:rPr>
      </w:pPr>
      <w:proofErr w:type="gramStart"/>
      <w:r w:rsidRPr="00FF1E93">
        <w:rPr>
          <w:rFonts w:ascii="Arial" w:hAnsi="Arial" w:cs="Arial"/>
          <w:sz w:val="22"/>
          <w:szCs w:val="22"/>
          <w:shd w:val="clear" w:color="auto" w:fill="FFFFFF"/>
        </w:rPr>
        <w:t>Source:</w:t>
      </w:r>
      <w:proofErr w:type="gram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Baillie Gifford Overseas Limited. The contributions are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based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on the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annual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impact of the assets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held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in the Desjardins SocieTerra Positive Change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Fund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portfolio on December 31, 2019. For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those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holdings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that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have been in the portfolio for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less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than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the full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year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, no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attempt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has been made to pro-rate the contribution.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However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, as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have </w:t>
      </w:r>
      <w:proofErr w:type="gram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</w:t>
      </w:r>
      <w:proofErr w:type="gram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time horizon and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aim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invest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in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our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holdings for five to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ten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years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or longer, portfolio turnover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will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be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low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. Headline Impact Data,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while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providing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an indication of the impact of the portfolio, are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vulnerable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inconsistencies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. This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may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be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due to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underlying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assumptions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. How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companies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measure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and report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is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not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always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uniform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and, in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some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cases,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requires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conversion to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allow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for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aggregation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across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the portfolio.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Where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information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is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not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available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do not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include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a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company’s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contribution </w:t>
      </w:r>
      <w:proofErr w:type="spellStart"/>
      <w:r w:rsidRPr="00FF1E93">
        <w:rPr>
          <w:rFonts w:ascii="Arial" w:hAnsi="Arial" w:cs="Arial"/>
          <w:sz w:val="22"/>
          <w:szCs w:val="22"/>
          <w:shd w:val="clear" w:color="auto" w:fill="FFFFFF"/>
        </w:rPr>
        <w:t>within</w:t>
      </w:r>
      <w:proofErr w:type="spellEnd"/>
      <w:r w:rsidRPr="00FF1E93">
        <w:rPr>
          <w:rFonts w:ascii="Arial" w:hAnsi="Arial" w:cs="Arial"/>
          <w:sz w:val="22"/>
          <w:szCs w:val="22"/>
          <w:shd w:val="clear" w:color="auto" w:fill="FFFFFF"/>
        </w:rPr>
        <w:t xml:space="preserve"> the</w:t>
      </w:r>
      <w:r w:rsidRPr="00B75A65">
        <w:rPr>
          <w:rFonts w:ascii="Arial" w:hAnsi="Arial" w:cs="Arial"/>
          <w:shd w:val="clear" w:color="auto" w:fill="FFFFFF"/>
        </w:rPr>
        <w:t xml:space="preserve"> Headline Impact Data snapshot.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A1A"/>
    <w:multiLevelType w:val="hybridMultilevel"/>
    <w:tmpl w:val="FCA04792"/>
    <w:lvl w:ilvl="0" w:tplc="036207A8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color w:val="383838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rina Ramtani">
    <w15:presenceInfo w15:providerId="AD" w15:userId="S::sabrina.ramtani@desjardins.com::89755808-4772-4862-8b34-18a22db274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DCCB3F"/>
    <w:rsid w:val="00005ABE"/>
    <w:rsid w:val="00026650"/>
    <w:rsid w:val="000518CE"/>
    <w:rsid w:val="00060310"/>
    <w:rsid w:val="00072775"/>
    <w:rsid w:val="00073C71"/>
    <w:rsid w:val="00091932"/>
    <w:rsid w:val="000B2614"/>
    <w:rsid w:val="000B3F31"/>
    <w:rsid w:val="000B460D"/>
    <w:rsid w:val="000F7B40"/>
    <w:rsid w:val="001355C2"/>
    <w:rsid w:val="00150F74"/>
    <w:rsid w:val="00153385"/>
    <w:rsid w:val="0015553D"/>
    <w:rsid w:val="001578F2"/>
    <w:rsid w:val="0016312B"/>
    <w:rsid w:val="001732B9"/>
    <w:rsid w:val="00177F71"/>
    <w:rsid w:val="00180D2E"/>
    <w:rsid w:val="001A40E8"/>
    <w:rsid w:val="001B326A"/>
    <w:rsid w:val="001B7402"/>
    <w:rsid w:val="001D0507"/>
    <w:rsid w:val="001D4F28"/>
    <w:rsid w:val="001E529B"/>
    <w:rsid w:val="001E7140"/>
    <w:rsid w:val="001F60F9"/>
    <w:rsid w:val="002135C3"/>
    <w:rsid w:val="00213F1B"/>
    <w:rsid w:val="00216E47"/>
    <w:rsid w:val="0023068C"/>
    <w:rsid w:val="00231DB9"/>
    <w:rsid w:val="00232BA4"/>
    <w:rsid w:val="00247200"/>
    <w:rsid w:val="00247225"/>
    <w:rsid w:val="002605D6"/>
    <w:rsid w:val="00265BFB"/>
    <w:rsid w:val="00270367"/>
    <w:rsid w:val="00281D0E"/>
    <w:rsid w:val="00290862"/>
    <w:rsid w:val="00294B23"/>
    <w:rsid w:val="00296F5F"/>
    <w:rsid w:val="002A36B6"/>
    <w:rsid w:val="002B28FA"/>
    <w:rsid w:val="002B58E3"/>
    <w:rsid w:val="002B5C98"/>
    <w:rsid w:val="002C2FDE"/>
    <w:rsid w:val="002D6A65"/>
    <w:rsid w:val="002E0872"/>
    <w:rsid w:val="002F2462"/>
    <w:rsid w:val="002F35C1"/>
    <w:rsid w:val="003014B7"/>
    <w:rsid w:val="00302CA2"/>
    <w:rsid w:val="0031190D"/>
    <w:rsid w:val="00315BF4"/>
    <w:rsid w:val="00322589"/>
    <w:rsid w:val="00330C46"/>
    <w:rsid w:val="00360037"/>
    <w:rsid w:val="00364058"/>
    <w:rsid w:val="00371CBC"/>
    <w:rsid w:val="0038289A"/>
    <w:rsid w:val="003874FA"/>
    <w:rsid w:val="00391E2E"/>
    <w:rsid w:val="00392D10"/>
    <w:rsid w:val="0039359C"/>
    <w:rsid w:val="003A26D5"/>
    <w:rsid w:val="003A4EB9"/>
    <w:rsid w:val="003A510B"/>
    <w:rsid w:val="003B0CED"/>
    <w:rsid w:val="003B4FA7"/>
    <w:rsid w:val="003B5468"/>
    <w:rsid w:val="003C16EB"/>
    <w:rsid w:val="003C5C42"/>
    <w:rsid w:val="003C716A"/>
    <w:rsid w:val="003F1F61"/>
    <w:rsid w:val="003F2F82"/>
    <w:rsid w:val="00400EBC"/>
    <w:rsid w:val="00405091"/>
    <w:rsid w:val="004062E5"/>
    <w:rsid w:val="00413135"/>
    <w:rsid w:val="00422718"/>
    <w:rsid w:val="00424025"/>
    <w:rsid w:val="004263C1"/>
    <w:rsid w:val="00437FAA"/>
    <w:rsid w:val="00441A69"/>
    <w:rsid w:val="00445841"/>
    <w:rsid w:val="00453D4B"/>
    <w:rsid w:val="00455D08"/>
    <w:rsid w:val="00463408"/>
    <w:rsid w:val="00466E99"/>
    <w:rsid w:val="00475E7E"/>
    <w:rsid w:val="00484A44"/>
    <w:rsid w:val="00496F98"/>
    <w:rsid w:val="004A6524"/>
    <w:rsid w:val="004B3867"/>
    <w:rsid w:val="004C141D"/>
    <w:rsid w:val="004E0E03"/>
    <w:rsid w:val="004F0E38"/>
    <w:rsid w:val="00511AB4"/>
    <w:rsid w:val="005144E6"/>
    <w:rsid w:val="00537CED"/>
    <w:rsid w:val="0056072A"/>
    <w:rsid w:val="00566836"/>
    <w:rsid w:val="005719E9"/>
    <w:rsid w:val="00584503"/>
    <w:rsid w:val="00586446"/>
    <w:rsid w:val="00586987"/>
    <w:rsid w:val="00586CE1"/>
    <w:rsid w:val="00597A4C"/>
    <w:rsid w:val="005A5923"/>
    <w:rsid w:val="005B08CC"/>
    <w:rsid w:val="005B69B6"/>
    <w:rsid w:val="005D0DB3"/>
    <w:rsid w:val="005E02A4"/>
    <w:rsid w:val="005E5DD4"/>
    <w:rsid w:val="006012B2"/>
    <w:rsid w:val="0060381E"/>
    <w:rsid w:val="00607450"/>
    <w:rsid w:val="006212D5"/>
    <w:rsid w:val="00630DDF"/>
    <w:rsid w:val="00641665"/>
    <w:rsid w:val="00641D17"/>
    <w:rsid w:val="00645BBE"/>
    <w:rsid w:val="00656D67"/>
    <w:rsid w:val="006741FB"/>
    <w:rsid w:val="00692F38"/>
    <w:rsid w:val="00695FD5"/>
    <w:rsid w:val="00696466"/>
    <w:rsid w:val="006B0896"/>
    <w:rsid w:val="006D2E20"/>
    <w:rsid w:val="006E3B05"/>
    <w:rsid w:val="006F0577"/>
    <w:rsid w:val="006F0978"/>
    <w:rsid w:val="006F2376"/>
    <w:rsid w:val="006F4D3D"/>
    <w:rsid w:val="0070066E"/>
    <w:rsid w:val="00712B30"/>
    <w:rsid w:val="0072069C"/>
    <w:rsid w:val="007270A5"/>
    <w:rsid w:val="0074038F"/>
    <w:rsid w:val="00774CCB"/>
    <w:rsid w:val="00796D61"/>
    <w:rsid w:val="007B5239"/>
    <w:rsid w:val="007C32C6"/>
    <w:rsid w:val="007D18EB"/>
    <w:rsid w:val="007E43FB"/>
    <w:rsid w:val="007F420F"/>
    <w:rsid w:val="00801A2B"/>
    <w:rsid w:val="00812946"/>
    <w:rsid w:val="00816BF5"/>
    <w:rsid w:val="00822D09"/>
    <w:rsid w:val="008232F3"/>
    <w:rsid w:val="0082429C"/>
    <w:rsid w:val="008318F5"/>
    <w:rsid w:val="0083695E"/>
    <w:rsid w:val="00861EB8"/>
    <w:rsid w:val="0088107C"/>
    <w:rsid w:val="00896416"/>
    <w:rsid w:val="008A06C0"/>
    <w:rsid w:val="008A3F83"/>
    <w:rsid w:val="008B2F0B"/>
    <w:rsid w:val="008C3472"/>
    <w:rsid w:val="008D3E0A"/>
    <w:rsid w:val="008E499F"/>
    <w:rsid w:val="008F0C19"/>
    <w:rsid w:val="008F1A9D"/>
    <w:rsid w:val="008F7355"/>
    <w:rsid w:val="00904121"/>
    <w:rsid w:val="00910B5C"/>
    <w:rsid w:val="00921952"/>
    <w:rsid w:val="00923F1B"/>
    <w:rsid w:val="0093761A"/>
    <w:rsid w:val="009404AC"/>
    <w:rsid w:val="00970D94"/>
    <w:rsid w:val="009972B4"/>
    <w:rsid w:val="009A35FF"/>
    <w:rsid w:val="009A5106"/>
    <w:rsid w:val="009B0D10"/>
    <w:rsid w:val="009B2BC9"/>
    <w:rsid w:val="009C712F"/>
    <w:rsid w:val="009D479B"/>
    <w:rsid w:val="009D7295"/>
    <w:rsid w:val="009D7EB3"/>
    <w:rsid w:val="009E62CD"/>
    <w:rsid w:val="009F2053"/>
    <w:rsid w:val="00A00054"/>
    <w:rsid w:val="00A10D3A"/>
    <w:rsid w:val="00A133C6"/>
    <w:rsid w:val="00A20969"/>
    <w:rsid w:val="00A34056"/>
    <w:rsid w:val="00A423BA"/>
    <w:rsid w:val="00A512AD"/>
    <w:rsid w:val="00A600F2"/>
    <w:rsid w:val="00A60F49"/>
    <w:rsid w:val="00A6374F"/>
    <w:rsid w:val="00A81872"/>
    <w:rsid w:val="00AA39F8"/>
    <w:rsid w:val="00AA6B60"/>
    <w:rsid w:val="00AB645D"/>
    <w:rsid w:val="00AC5BC7"/>
    <w:rsid w:val="00AE1C8F"/>
    <w:rsid w:val="00AE703D"/>
    <w:rsid w:val="00AE71FC"/>
    <w:rsid w:val="00AE791B"/>
    <w:rsid w:val="00AF01B4"/>
    <w:rsid w:val="00AF4963"/>
    <w:rsid w:val="00B16708"/>
    <w:rsid w:val="00B22032"/>
    <w:rsid w:val="00B33B6E"/>
    <w:rsid w:val="00B449A7"/>
    <w:rsid w:val="00B51003"/>
    <w:rsid w:val="00B60077"/>
    <w:rsid w:val="00B64E0E"/>
    <w:rsid w:val="00B71EE0"/>
    <w:rsid w:val="00B71EF8"/>
    <w:rsid w:val="00B75A65"/>
    <w:rsid w:val="00B81E42"/>
    <w:rsid w:val="00B91EC8"/>
    <w:rsid w:val="00B92A3F"/>
    <w:rsid w:val="00B94069"/>
    <w:rsid w:val="00BA2D90"/>
    <w:rsid w:val="00BA43E0"/>
    <w:rsid w:val="00BA53AD"/>
    <w:rsid w:val="00BC0442"/>
    <w:rsid w:val="00BD06C9"/>
    <w:rsid w:val="00BE191E"/>
    <w:rsid w:val="00BE1C65"/>
    <w:rsid w:val="00BF4A2E"/>
    <w:rsid w:val="00BF771F"/>
    <w:rsid w:val="00BF7A39"/>
    <w:rsid w:val="00C31B6F"/>
    <w:rsid w:val="00C35988"/>
    <w:rsid w:val="00C4631C"/>
    <w:rsid w:val="00C604BC"/>
    <w:rsid w:val="00C62E95"/>
    <w:rsid w:val="00C7129C"/>
    <w:rsid w:val="00C74857"/>
    <w:rsid w:val="00C7529C"/>
    <w:rsid w:val="00C81078"/>
    <w:rsid w:val="00C8526B"/>
    <w:rsid w:val="00CA38EE"/>
    <w:rsid w:val="00CB6A02"/>
    <w:rsid w:val="00CD156C"/>
    <w:rsid w:val="00CD245F"/>
    <w:rsid w:val="00CD454C"/>
    <w:rsid w:val="00CD76A1"/>
    <w:rsid w:val="00CE037B"/>
    <w:rsid w:val="00CF6B47"/>
    <w:rsid w:val="00CF7727"/>
    <w:rsid w:val="00D078AA"/>
    <w:rsid w:val="00D12025"/>
    <w:rsid w:val="00D502A5"/>
    <w:rsid w:val="00D52871"/>
    <w:rsid w:val="00D667F5"/>
    <w:rsid w:val="00D84E77"/>
    <w:rsid w:val="00D87C17"/>
    <w:rsid w:val="00D91A71"/>
    <w:rsid w:val="00D95C7E"/>
    <w:rsid w:val="00DB1BD1"/>
    <w:rsid w:val="00DC0C10"/>
    <w:rsid w:val="00DC533A"/>
    <w:rsid w:val="00DC6979"/>
    <w:rsid w:val="00DD7DC8"/>
    <w:rsid w:val="00DE0DE7"/>
    <w:rsid w:val="00DE1BB3"/>
    <w:rsid w:val="00DE7C73"/>
    <w:rsid w:val="00DF438C"/>
    <w:rsid w:val="00E0251F"/>
    <w:rsid w:val="00E05EAA"/>
    <w:rsid w:val="00E06CA4"/>
    <w:rsid w:val="00E140D4"/>
    <w:rsid w:val="00E1713F"/>
    <w:rsid w:val="00E22772"/>
    <w:rsid w:val="00E341B3"/>
    <w:rsid w:val="00E422ED"/>
    <w:rsid w:val="00E45938"/>
    <w:rsid w:val="00E571BA"/>
    <w:rsid w:val="00E63DE2"/>
    <w:rsid w:val="00E709F0"/>
    <w:rsid w:val="00E75B85"/>
    <w:rsid w:val="00E87B8A"/>
    <w:rsid w:val="00EA0A1B"/>
    <w:rsid w:val="00EA554F"/>
    <w:rsid w:val="00EA6F17"/>
    <w:rsid w:val="00EB1307"/>
    <w:rsid w:val="00EB6681"/>
    <w:rsid w:val="00EC1665"/>
    <w:rsid w:val="00EC65C4"/>
    <w:rsid w:val="00EC66CC"/>
    <w:rsid w:val="00EC6BD5"/>
    <w:rsid w:val="00EC7CCF"/>
    <w:rsid w:val="00EE347E"/>
    <w:rsid w:val="00EF675C"/>
    <w:rsid w:val="00F06C5F"/>
    <w:rsid w:val="00F06C80"/>
    <w:rsid w:val="00F0726E"/>
    <w:rsid w:val="00F12069"/>
    <w:rsid w:val="00F15847"/>
    <w:rsid w:val="00F1693A"/>
    <w:rsid w:val="00F16D5F"/>
    <w:rsid w:val="00F22DC3"/>
    <w:rsid w:val="00F24B45"/>
    <w:rsid w:val="00F24DB7"/>
    <w:rsid w:val="00F319AE"/>
    <w:rsid w:val="00F41253"/>
    <w:rsid w:val="00F47AD8"/>
    <w:rsid w:val="00F540A4"/>
    <w:rsid w:val="00F57CB0"/>
    <w:rsid w:val="00F64D3C"/>
    <w:rsid w:val="00F66A71"/>
    <w:rsid w:val="00F72101"/>
    <w:rsid w:val="00F80050"/>
    <w:rsid w:val="00F84130"/>
    <w:rsid w:val="00FA61DC"/>
    <w:rsid w:val="00FB16F8"/>
    <w:rsid w:val="00FD0AEF"/>
    <w:rsid w:val="00FD5585"/>
    <w:rsid w:val="00FE07D9"/>
    <w:rsid w:val="00FE3BF5"/>
    <w:rsid w:val="00FE54C3"/>
    <w:rsid w:val="00FF1E93"/>
    <w:rsid w:val="00FF3823"/>
    <w:rsid w:val="00FF5ABD"/>
    <w:rsid w:val="00FF6EC2"/>
    <w:rsid w:val="00FF7EFD"/>
    <w:rsid w:val="06DCCB3F"/>
    <w:rsid w:val="4FE5FEC4"/>
    <w:rsid w:val="612C18A6"/>
    <w:rsid w:val="7B7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CCB3F"/>
  <w15:chartTrackingRefBased/>
  <w15:docId w15:val="{4B1167D5-9E86-4E06-8AF6-6741417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D5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D52871"/>
  </w:style>
  <w:style w:type="character" w:customStyle="1" w:styleId="eop">
    <w:name w:val="eop"/>
    <w:basedOn w:val="Policepardfaut"/>
    <w:rsid w:val="00D5287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F771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F771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F771F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845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Lienhypertexte">
    <w:name w:val="Hyperlink"/>
    <w:basedOn w:val="Policepardfaut"/>
    <w:uiPriority w:val="99"/>
    <w:unhideWhenUsed/>
    <w:rsid w:val="00FF7EFD"/>
    <w:rPr>
      <w:color w:val="0000FF"/>
      <w:u w:val="single"/>
    </w:rPr>
  </w:style>
  <w:style w:type="character" w:customStyle="1" w:styleId="scxw9917044">
    <w:name w:val="scxw9917044"/>
    <w:basedOn w:val="Policepardfaut"/>
    <w:rsid w:val="008F7355"/>
  </w:style>
  <w:style w:type="character" w:customStyle="1" w:styleId="Mentionnonrsolue1">
    <w:name w:val="Mention non résolue1"/>
    <w:basedOn w:val="Policepardfaut"/>
    <w:uiPriority w:val="99"/>
    <w:semiHidden/>
    <w:unhideWhenUsed/>
    <w:rsid w:val="005A5923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91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84E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E77"/>
  </w:style>
  <w:style w:type="paragraph" w:styleId="Pieddepage">
    <w:name w:val="footer"/>
    <w:basedOn w:val="Normal"/>
    <w:link w:val="PieddepageCar"/>
    <w:uiPriority w:val="99"/>
    <w:unhideWhenUsed/>
    <w:rsid w:val="00D84E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E77"/>
  </w:style>
  <w:style w:type="paragraph" w:styleId="Commentaire">
    <w:name w:val="annotation text"/>
    <w:basedOn w:val="Normal"/>
    <w:link w:val="CommentaireCar"/>
    <w:uiPriority w:val="99"/>
    <w:semiHidden/>
    <w:unhideWhenUsed/>
    <w:rsid w:val="003600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003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360037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0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037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4D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4D3D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3B4FA7"/>
    <w:rPr>
      <w:b/>
      <w:bCs/>
    </w:rPr>
  </w:style>
  <w:style w:type="paragraph" w:styleId="Rvision">
    <w:name w:val="Revision"/>
    <w:hidden/>
    <w:uiPriority w:val="99"/>
    <w:semiHidden/>
    <w:rsid w:val="00D078AA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E0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9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78">
          <w:marLeft w:val="150"/>
          <w:marRight w:val="150"/>
          <w:marTop w:val="21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Olympic-size_swimming_pool" TargetMode="External"/><Relationship Id="rId1" Type="http://schemas.openxmlformats.org/officeDocument/2006/relationships/hyperlink" Target="https://www.nrcan.gc.ca/sites/www.nrcan.gc.ca/files/oee/pdf/transportation/tools/fuelratings/2019%20Fuel%20Consumption%20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EF2CCBB8344481649B2E9BA83105" ma:contentTypeVersion="33" ma:contentTypeDescription="Create a new document." ma:contentTypeScope="" ma:versionID="fce3a157a7b96e05f2d104786ce3ce66">
  <xsd:schema xmlns:xsd="http://www.w3.org/2001/XMLSchema" xmlns:xs="http://www.w3.org/2001/XMLSchema" xmlns:p="http://schemas.microsoft.com/office/2006/metadata/properties" xmlns:ns1="http://schemas.microsoft.com/sharepoint/v3" xmlns:ns2="069703c8-0b94-44b0-8279-c16336399128" xmlns:ns3="a6fc20c0-11fb-4fb7-885f-b305f5620c0e" xmlns:ns4="http://schemas.microsoft.com/sharepoint/v3/fields" targetNamespace="http://schemas.microsoft.com/office/2006/metadata/properties" ma:root="true" ma:fieldsID="12251446f2f431de5727d2a64642b5bb" ns1:_="" ns2:_="" ns3:_="" ns4:_="">
    <xsd:import namespace="http://schemas.microsoft.com/sharepoint/v3"/>
    <xsd:import namespace="069703c8-0b94-44b0-8279-c16336399128"/>
    <xsd:import namespace="a6fc20c0-11fb-4fb7-885f-b305f5620c0e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_dlc_DocId" minOccurs="0"/>
                <xsd:element ref="ns3:_dlc_DocIdUrl" minOccurs="0"/>
                <xsd:element ref="ns3:_dlc_DocIdPersistId" minOccurs="0"/>
                <xsd:element ref="ns1:Language" minOccurs="0"/>
                <xsd:element ref="ns4:_Status" minOccurs="0"/>
                <xsd:element ref="ns3:SharedWithUsers" minOccurs="0"/>
                <xsd:element ref="ns3:SharedWithDetails" minOccurs="0"/>
                <xsd:element ref="ns2:Target_x0020_Audiences" minOccurs="0"/>
                <xsd:element ref="ns3:TaxKeywordTaxHTField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ien" minOccurs="0"/>
                <xsd:element ref="ns2:Image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nillable="true" ma:displayName="Language" ma:internalName="Languag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ench"/>
                  </xsd:restriction>
                </xsd:simpleType>
              </xsd:element>
            </xsd:sequence>
          </xsd:extension>
        </xsd:complexContent>
      </xsd:complexType>
    </xsd:element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703c8-0b94-44b0-8279-c1633639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Target_x0020_Audiences" ma:index="20" nillable="true" ma:displayName="Target Audiences" ma:internalName="Target_x0020_Audiences">
      <xsd:simpleType>
        <xsd:restriction base="dms:Unknown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Lien" ma:index="28" nillable="true" ma:displayName="Lien" ma:format="Hyperlink" ma:internalName="Lie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s" ma:index="29" nillable="true" ma:displayName="Images" ma:format="Image" ma:internalName="Imag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c20c0-11fb-4fb7-885f-b305f5620c0e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2" nillable="true" ma:taxonomy="true" ma:internalName="TaxKeywordTaxHTField" ma:taxonomyFieldName="TaxKeyword" ma:displayName="Enterprise Keywords" ma:fieldId="{23f27201-bee3-471e-b2e7-b64fd8b7ca38}" ma:taxonomyMulti="true" ma:sspId="afd5e965-6d1d-4020-ac90-5b28cbd0e46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3" nillable="true" ma:displayName="Taxonomy Catch All Column" ma:hidden="true" ma:list="{f3bef94a-c31c-4e97-9e8b-69f244cafba0}" ma:internalName="TaxCatchAll" ma:showField="CatchAllData" ma:web="a6fc20c0-11fb-4fb7-885f-b305f5620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7" nillable="true" ma:displayName="Status" ma:default="Final" ma:format="Dropdown" ma:internalName="_Status" ma:readOnly="false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6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anguage xmlns="http://schemas.microsoft.com/sharepoint/v3"/>
    <Images xmlns="069703c8-0b94-44b0-8279-c16336399128">
      <Url xsi:nil="true"/>
      <Description xsi:nil="true"/>
    </Images>
    <_Status xmlns="http://schemas.microsoft.com/sharepoint/v3/fields">Final</_Status>
    <Target_x0020_Audiences xmlns="069703c8-0b94-44b0-8279-c16336399128" xsi:nil="true"/>
    <TaxKeywordTaxHTField xmlns="a6fc20c0-11fb-4fb7-885f-b305f5620c0e">
      <Terms xmlns="http://schemas.microsoft.com/office/infopath/2007/PartnerControls"/>
    </TaxKeywordTaxHTField>
    <Lien xmlns="069703c8-0b94-44b0-8279-c16336399128">
      <Url xsi:nil="true"/>
      <Description xsi:nil="true"/>
    </Lien>
    <TaxCatchAll xmlns="a6fc20c0-11fb-4fb7-885f-b305f5620c0e"/>
    <_dlc_DocId xmlns="a6fc20c0-11fb-4fb7-885f-b305f5620c0e">T33KY6FCQEQM-688851605-1268305</_dlc_DocId>
    <_dlc_DocIdUrl xmlns="a6fc20c0-11fb-4fb7-885f-b305f5620c0e">
      <Url>https://mvtdesjardins.sharepoint.com/sites/EmailCalendar_InvSol/_layouts/15/DocIdRedir.aspx?ID=T33KY6FCQEQM-688851605-1268305</Url>
      <Description>T33KY6FCQEQM-688851605-1268305</Description>
    </_dlc_DocIdUrl>
  </documentManagement>
</p:properties>
</file>

<file path=customXml/itemProps1.xml><?xml version="1.0" encoding="utf-8"?>
<ds:datastoreItem xmlns:ds="http://schemas.openxmlformats.org/officeDocument/2006/customXml" ds:itemID="{7F7031DF-F03C-45E2-90D7-93608E870F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7DEC55-1001-43CC-9448-527A8DFFE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9703c8-0b94-44b0-8279-c16336399128"/>
    <ds:schemaRef ds:uri="a6fc20c0-11fb-4fb7-885f-b305f5620c0e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5A950-AF64-413B-83D2-7C100FD5ED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1FCF21-E819-4359-879B-FD6DDF55B4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A004A3-7D0D-4CBB-97DB-7D81F4EE67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9703c8-0b94-44b0-8279-c16336399128"/>
    <ds:schemaRef ds:uri="http://schemas.microsoft.com/sharepoint/v3/fields"/>
    <ds:schemaRef ds:uri="a6fc20c0-11fb-4fb7-885f-b305f5620c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Links>
    <vt:vector size="18" baseType="variant">
      <vt:variant>
        <vt:i4>7012389</vt:i4>
      </vt:variant>
      <vt:variant>
        <vt:i4>0</vt:i4>
      </vt:variant>
      <vt:variant>
        <vt:i4>0</vt:i4>
      </vt:variant>
      <vt:variant>
        <vt:i4>5</vt:i4>
      </vt:variant>
      <vt:variant>
        <vt:lpwstr>https://www.fondsdesjardins.com/fonds/societerre-actions-positives/</vt:lpwstr>
      </vt:variant>
      <vt:variant>
        <vt:lpwstr/>
      </vt:variant>
      <vt:variant>
        <vt:i4>2162732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https://en.wikipedia.org/wiki/Olympic-size_swimming_pool</vt:lpwstr>
      </vt:variant>
      <vt:variant>
        <vt:lpwstr/>
      </vt:variant>
      <vt:variant>
        <vt:i4>5242966</vt:i4>
      </vt:variant>
      <vt:variant>
        <vt:i4>0</vt:i4>
      </vt:variant>
      <vt:variant>
        <vt:i4>0</vt:i4>
      </vt:variant>
      <vt:variant>
        <vt:i4>5</vt:i4>
      </vt:variant>
      <vt:variant>
        <vt:lpwstr>https://www.nrcan.gc.ca/sites/www.nrcan.gc.ca/files/oee/pdf/transportation/tools/fuelratings/2019 Fuel Consumption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Michel-Verville</dc:creator>
  <cp:keywords/>
  <dc:description/>
  <cp:lastModifiedBy>Sabrina Ramtani</cp:lastModifiedBy>
  <cp:revision>5</cp:revision>
  <dcterms:created xsi:type="dcterms:W3CDTF">2021-09-10T14:22:00Z</dcterms:created>
  <dcterms:modified xsi:type="dcterms:W3CDTF">2021-09-14T12:29:00Z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0x0101002CD3EF2CCBB8344481649B2E9BA83105</vt:lpwstr>
  </property>
  <property fmtid="{D5CDD505-2E9C-101B-9397-08002B2CF9AE}" pid="3" name="MSIP_Label_a9694e0f-943f-4e6f-bf55-6e34fbc91307_Enabled">
    <vt:lpwstr>true</vt:lpwstr>
  </property>
  <property fmtid="{D5CDD505-2E9C-101B-9397-08002B2CF9AE}" pid="4" name="MSIP_Label_a9694e0f-943f-4e6f-bf55-6e34fbc91307_SetDate">
    <vt:lpwstr>2021-08-23T15:07:18Z</vt:lpwstr>
  </property>
  <property fmtid="{D5CDD505-2E9C-101B-9397-08002B2CF9AE}" pid="5" name="MSIP_Label_a9694e0f-943f-4e6f-bf55-6e34fbc91307_Method">
    <vt:lpwstr>Standard</vt:lpwstr>
  </property>
  <property fmtid="{D5CDD505-2E9C-101B-9397-08002B2CF9AE}" pid="6" name="MSIP_Label_a9694e0f-943f-4e6f-bf55-6e34fbc91307_Name">
    <vt:lpwstr>Usage interne</vt:lpwstr>
  </property>
  <property fmtid="{D5CDD505-2E9C-101B-9397-08002B2CF9AE}" pid="7" name="MSIP_Label_a9694e0f-943f-4e6f-bf55-6e34fbc91307_SiteId">
    <vt:lpwstr>728d20a5-0b44-47dd-9470-20f37cbf2d9a</vt:lpwstr>
  </property>
  <property fmtid="{D5CDD505-2E9C-101B-9397-08002B2CF9AE}" pid="8" name="MSIP_Label_a9694e0f-943f-4e6f-bf55-6e34fbc91307_ActionId">
    <vt:lpwstr>4b8a2aca-97ad-4b28-b772-50b8d61fc5fd</vt:lpwstr>
  </property>
  <property fmtid="{D5CDD505-2E9C-101B-9397-08002B2CF9AE}" pid="9" name="MSIP_Label_a9694e0f-943f-4e6f-bf55-6e34fbc91307_ContentBits">
    <vt:lpwstr>0</vt:lpwstr>
  </property>
  <property fmtid="{D5CDD505-2E9C-101B-9397-08002B2CF9AE}" pid="10" name="_dlc_DocIdItemGuid">
    <vt:lpwstr>157a9fa6-ba87-4d89-891c-60530a68a119</vt:lpwstr>
  </property>
  <property fmtid="{D5CDD505-2E9C-101B-9397-08002B2CF9AE}" pid="11" name="TaxKeyword">
    <vt:lpwstr/>
  </property>
</Properties>
</file>